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E0160"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ind w:firstLine="0"/>
        <w:jc w:val="center"/>
        <w:rPr>
          <w:b/>
          <w:sz w:val="26"/>
          <w:szCs w:val="26"/>
        </w:rPr>
      </w:pPr>
      <w:r w:rsidRPr="006D5ED8">
        <w:rPr>
          <w:b/>
          <w:sz w:val="26"/>
          <w:szCs w:val="26"/>
        </w:rPr>
        <w:t xml:space="preserve">ỨNG DỤNG PHẦN MỀM ANSYS MAXWELL TRONG GIẢNG DẠY THIẾT KẾ ĐỘNG CƠ KHÔNG ĐỒNG BỘ ROTO LỒNG SÓC 2 CỰC CÔNG SUẤT 0,75KW VÀ ĐÁNH GIÁ KẾT QUẢ THIẾT KẾ </w:t>
      </w:r>
    </w:p>
    <w:p w14:paraId="012789D5"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ind w:firstLine="0"/>
        <w:jc w:val="center"/>
        <w:rPr>
          <w:b/>
          <w:sz w:val="26"/>
          <w:szCs w:val="26"/>
        </w:rPr>
      </w:pPr>
      <w:r w:rsidRPr="006D5ED8">
        <w:rPr>
          <w:b/>
          <w:sz w:val="26"/>
          <w:szCs w:val="26"/>
        </w:rPr>
        <w:t>VỚI CÁC ĐỘNG CƠ SẢN XUẤT TẠI VIỆT NAM</w:t>
      </w:r>
    </w:p>
    <w:p w14:paraId="64DF6E91"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ind w:firstLine="0"/>
        <w:jc w:val="center"/>
        <w:rPr>
          <w:b/>
          <w:sz w:val="26"/>
          <w:szCs w:val="26"/>
        </w:rPr>
      </w:pPr>
    </w:p>
    <w:p w14:paraId="6AA1A7BC" w14:textId="77777777" w:rsidR="006D5ED8" w:rsidRPr="006D5ED8" w:rsidRDefault="006D5ED8" w:rsidP="00C05CD4">
      <w:pPr>
        <w:tabs>
          <w:tab w:val="clear" w:pos="720"/>
          <w:tab w:val="clear" w:pos="1440"/>
          <w:tab w:val="clear" w:pos="2160"/>
          <w:tab w:val="clear" w:pos="4253"/>
          <w:tab w:val="clear" w:pos="8505"/>
        </w:tabs>
        <w:autoSpaceDE w:val="0"/>
        <w:autoSpaceDN w:val="0"/>
        <w:spacing w:before="0" w:after="0" w:line="240" w:lineRule="auto"/>
        <w:ind w:firstLine="0"/>
        <w:jc w:val="center"/>
        <w:rPr>
          <w:b/>
          <w:sz w:val="24"/>
          <w:szCs w:val="22"/>
        </w:rPr>
      </w:pPr>
      <w:r w:rsidRPr="006D5ED8">
        <w:rPr>
          <w:b/>
          <w:sz w:val="24"/>
          <w:szCs w:val="22"/>
        </w:rPr>
        <w:t>Trần Thanh Tuyền</w:t>
      </w:r>
      <w:r w:rsidRPr="006D5ED8">
        <w:rPr>
          <w:b/>
          <w:sz w:val="24"/>
          <w:szCs w:val="22"/>
          <w:vertAlign w:val="superscript"/>
        </w:rPr>
        <w:t>1</w:t>
      </w:r>
      <w:r w:rsidRPr="006D5ED8">
        <w:rPr>
          <w:b/>
          <w:sz w:val="24"/>
          <w:szCs w:val="22"/>
        </w:rPr>
        <w:t>, Dương Thị Lan</w:t>
      </w:r>
      <w:r w:rsidRPr="006D5ED8">
        <w:rPr>
          <w:b/>
          <w:sz w:val="24"/>
          <w:szCs w:val="22"/>
          <w:vertAlign w:val="superscript"/>
        </w:rPr>
        <w:t>1</w:t>
      </w:r>
    </w:p>
    <w:p w14:paraId="56ACD4A7"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ind w:firstLine="0"/>
        <w:jc w:val="center"/>
        <w:rPr>
          <w:i/>
          <w:szCs w:val="22"/>
        </w:rPr>
      </w:pPr>
      <w:r w:rsidRPr="006D5ED8">
        <w:rPr>
          <w:szCs w:val="22"/>
          <w:vertAlign w:val="superscript"/>
        </w:rPr>
        <w:t>1</w:t>
      </w:r>
      <w:r w:rsidRPr="006D5ED8">
        <w:rPr>
          <w:i/>
          <w:szCs w:val="22"/>
        </w:rPr>
        <w:t>Khoa Điện, Trường Đại học Công nghiệp Quảng Ninh</w:t>
      </w:r>
    </w:p>
    <w:p w14:paraId="3F66E016"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ind w:firstLine="0"/>
        <w:jc w:val="center"/>
        <w:rPr>
          <w:i/>
          <w:szCs w:val="22"/>
        </w:rPr>
      </w:pPr>
    </w:p>
    <w:p w14:paraId="68AF8887" w14:textId="03C5A761" w:rsidR="006D5ED8" w:rsidRPr="006D5ED8" w:rsidRDefault="00ED4677" w:rsidP="00C05CD4">
      <w:pPr>
        <w:tabs>
          <w:tab w:val="clear" w:pos="720"/>
          <w:tab w:val="clear" w:pos="1440"/>
          <w:tab w:val="clear" w:pos="2160"/>
          <w:tab w:val="clear" w:pos="4253"/>
          <w:tab w:val="clear" w:pos="8505"/>
        </w:tabs>
        <w:autoSpaceDE w:val="0"/>
        <w:autoSpaceDN w:val="0"/>
        <w:spacing w:before="0" w:after="0" w:line="240" w:lineRule="auto"/>
        <w:rPr>
          <w:i/>
          <w:szCs w:val="22"/>
          <w:lang w:val="fr-FR"/>
        </w:rPr>
      </w:pPr>
      <w:r>
        <w:rPr>
          <w:b/>
          <w:i/>
          <w:szCs w:val="22"/>
        </w:rPr>
        <w:t>Tóm tắt.</w:t>
      </w:r>
      <w:r w:rsidR="006D5ED8" w:rsidRPr="006D5ED8">
        <w:rPr>
          <w:b/>
          <w:i/>
          <w:szCs w:val="22"/>
        </w:rPr>
        <w:t xml:space="preserve"> </w:t>
      </w:r>
      <w:r w:rsidR="006D5ED8" w:rsidRPr="006D5ED8">
        <w:rPr>
          <w:i/>
          <w:szCs w:val="22"/>
          <w:lang w:val="fr-FR"/>
        </w:rPr>
        <w:t>Việc tính toán và mô phỏng trên máy tính không còn là vấn đề mới trên thế giới. Các sản phẩm cơ khí, điện đều được các nhà sản xuất thực hiện tính toán, thiết kế và mô phỏng toàn bộ thiết bị bao gồm cả tính chất vật liệu trên máy tính trước khi đưa vào sản xuất. Ở Việt Nam, mô phỏng và thiết kế trên máy tính đã được áp dụng rộng rãi trong ngành chế tạo cơ khí. Tuy nhiên, đối với các thiết bị điện thì quá trình mô phỏng từ trường và vật liệu từ tương đối phức tạp. Vì vậy, phương pháp này đang trong quá trình đào tạo và chuyển giao công nghệ. Trong chương trình đào tạo kỹ sư chuyên ngành công nghệ kỹ thuật điện, việc ứng dụng các phần mềm thiết kế trong giảng dạy khá mới, trong khi ra làm thực tế, các phần mềm này rất phong phú, thông qua sử dụng tính toán mô phỏng giúp sinh viên có thêm kỹ năng tìm hiểu sâu chuyên ngành đồng thời đánh giá được thiết kế lý thuyết và sản phẩm thực tế. Trong bài báo, tác giả trình bày các bước tính toán lý thuyết thiết kế động cơ và mô phỏng kết quả động cơ không đồng bộ roto lồng sóc 0,75kW trên phần mềm Ansys Maxwell. Sau đó đánh giá kết quả mô phỏng được so với chất lượng các loại động cơ sản xuất trên thị trường hiện nay của Công ty cổ phần chế tạo điện cơ Hà Nội (Hem), Công ty chế tạo Máy điện Việt Nam - Hungari (Vihem).</w:t>
      </w:r>
    </w:p>
    <w:p w14:paraId="31158965" w14:textId="77777777" w:rsidR="006D5ED8" w:rsidRPr="006D5ED8" w:rsidRDefault="006D5ED8" w:rsidP="006D5ED8">
      <w:pPr>
        <w:tabs>
          <w:tab w:val="clear" w:pos="720"/>
          <w:tab w:val="clear" w:pos="1440"/>
          <w:tab w:val="clear" w:pos="2160"/>
          <w:tab w:val="clear" w:pos="4253"/>
          <w:tab w:val="clear" w:pos="8505"/>
        </w:tabs>
        <w:autoSpaceDE w:val="0"/>
        <w:autoSpaceDN w:val="0"/>
        <w:spacing w:before="0" w:after="0" w:line="240" w:lineRule="auto"/>
        <w:rPr>
          <w:sz w:val="18"/>
          <w:lang w:val="fr-FR"/>
        </w:rPr>
      </w:pPr>
    </w:p>
    <w:p w14:paraId="2244C62E" w14:textId="77777777" w:rsidR="006D5ED8" w:rsidRPr="006D5ED8" w:rsidRDefault="006D5ED8" w:rsidP="009043E4">
      <w:pPr>
        <w:tabs>
          <w:tab w:val="clear" w:pos="720"/>
          <w:tab w:val="clear" w:pos="1440"/>
          <w:tab w:val="clear" w:pos="2160"/>
          <w:tab w:val="clear" w:pos="4253"/>
          <w:tab w:val="clear" w:pos="8505"/>
        </w:tabs>
        <w:autoSpaceDE w:val="0"/>
        <w:autoSpaceDN w:val="0"/>
        <w:spacing w:before="0" w:after="0" w:line="240" w:lineRule="auto"/>
        <w:rPr>
          <w:i/>
          <w:szCs w:val="22"/>
        </w:rPr>
      </w:pPr>
      <w:r w:rsidRPr="006D5ED8">
        <w:rPr>
          <w:b/>
          <w:i/>
          <w:szCs w:val="22"/>
        </w:rPr>
        <w:t xml:space="preserve">Từ khóa: </w:t>
      </w:r>
      <w:r w:rsidRPr="006D5ED8">
        <w:rPr>
          <w:i/>
          <w:szCs w:val="22"/>
        </w:rPr>
        <w:t>Động cơ không đồng bộ, động cơ roto lồng sóc, tính toán thiết kế động cơ, phần mềm Ansys Maxwell.</w:t>
      </w:r>
    </w:p>
    <w:p w14:paraId="528D14CB" w14:textId="77777777" w:rsidR="006F591A" w:rsidRPr="00806AEF" w:rsidRDefault="006F591A" w:rsidP="006F591A">
      <w:pPr>
        <w:tabs>
          <w:tab w:val="clear" w:pos="720"/>
          <w:tab w:val="clear" w:pos="1440"/>
          <w:tab w:val="clear" w:pos="2160"/>
          <w:tab w:val="clear" w:pos="4253"/>
          <w:tab w:val="clear" w:pos="8505"/>
        </w:tabs>
        <w:spacing w:before="0" w:after="0" w:line="240" w:lineRule="auto"/>
        <w:rPr>
          <w:b/>
          <w:i/>
          <w:szCs w:val="22"/>
        </w:rPr>
      </w:pPr>
    </w:p>
    <w:p w14:paraId="09639354" w14:textId="77777777" w:rsidR="00607CFD" w:rsidRDefault="00607CFD" w:rsidP="005B25D0">
      <w:pPr>
        <w:pStyle w:val="mcCp1"/>
        <w:numPr>
          <w:ilvl w:val="0"/>
          <w:numId w:val="0"/>
        </w:numPr>
        <w:tabs>
          <w:tab w:val="clear" w:pos="720"/>
          <w:tab w:val="clear" w:pos="1440"/>
          <w:tab w:val="clear" w:pos="2160"/>
          <w:tab w:val="clear" w:pos="4253"/>
          <w:tab w:val="clear" w:pos="8505"/>
        </w:tabs>
        <w:spacing w:after="120" w:line="240" w:lineRule="auto"/>
        <w:rPr>
          <w:sz w:val="24"/>
          <w:szCs w:val="24"/>
        </w:rPr>
        <w:sectPr w:rsidR="00607CFD" w:rsidSect="00AC577C">
          <w:headerReference w:type="even" r:id="rId8"/>
          <w:headerReference w:type="default" r:id="rId9"/>
          <w:footerReference w:type="even" r:id="rId10"/>
          <w:footerReference w:type="default" r:id="rId11"/>
          <w:type w:val="nextColumn"/>
          <w:pgSz w:w="10773" w:h="15309" w:code="9"/>
          <w:pgMar w:top="1134" w:right="1134" w:bottom="1134" w:left="1134" w:header="720" w:footer="720" w:gutter="0"/>
          <w:cols w:space="720"/>
          <w:docGrid w:linePitch="360"/>
        </w:sectPr>
      </w:pPr>
    </w:p>
    <w:p w14:paraId="4C17C05A" w14:textId="77777777" w:rsidR="00082C27" w:rsidRPr="005622CF" w:rsidRDefault="00082C27" w:rsidP="005B25D0">
      <w:pPr>
        <w:pStyle w:val="mcCp1"/>
        <w:numPr>
          <w:ilvl w:val="0"/>
          <w:numId w:val="0"/>
        </w:numPr>
        <w:tabs>
          <w:tab w:val="clear" w:pos="720"/>
          <w:tab w:val="clear" w:pos="1440"/>
          <w:tab w:val="clear" w:pos="2160"/>
          <w:tab w:val="clear" w:pos="4253"/>
          <w:tab w:val="clear" w:pos="8505"/>
        </w:tabs>
        <w:spacing w:after="120" w:line="240" w:lineRule="auto"/>
        <w:rPr>
          <w:sz w:val="24"/>
          <w:szCs w:val="24"/>
        </w:rPr>
      </w:pPr>
      <w:r w:rsidRPr="005622CF">
        <w:rPr>
          <w:sz w:val="24"/>
          <w:szCs w:val="24"/>
        </w:rPr>
        <w:lastRenderedPageBreak/>
        <w:t xml:space="preserve">1. </w:t>
      </w:r>
      <w:r w:rsidR="00383674" w:rsidRPr="005622CF">
        <w:rPr>
          <w:sz w:val="24"/>
          <w:szCs w:val="24"/>
        </w:rPr>
        <w:t>ĐẶT VẤN ĐỀ</w:t>
      </w:r>
    </w:p>
    <w:p w14:paraId="463B176F" w14:textId="6835A68D" w:rsidR="00457B59" w:rsidRPr="004E3D6F" w:rsidRDefault="00650B17" w:rsidP="00650B17">
      <w:pPr>
        <w:tabs>
          <w:tab w:val="clear" w:pos="720"/>
          <w:tab w:val="clear" w:pos="1440"/>
          <w:tab w:val="clear" w:pos="2160"/>
          <w:tab w:val="clear" w:pos="4253"/>
          <w:tab w:val="clear" w:pos="8505"/>
        </w:tabs>
        <w:spacing w:before="0" w:after="0" w:line="288" w:lineRule="auto"/>
        <w:rPr>
          <w:sz w:val="24"/>
          <w:szCs w:val="24"/>
        </w:rPr>
      </w:pPr>
      <w:r>
        <w:rPr>
          <w:sz w:val="24"/>
          <w:szCs w:val="24"/>
        </w:rPr>
        <w:t>H</w:t>
      </w:r>
      <w:r w:rsidRPr="004E3D6F">
        <w:rPr>
          <w:sz w:val="24"/>
          <w:szCs w:val="24"/>
        </w:rPr>
        <w:t>iện nay</w:t>
      </w:r>
      <w:r>
        <w:rPr>
          <w:sz w:val="24"/>
          <w:szCs w:val="24"/>
        </w:rPr>
        <w:t>,</w:t>
      </w:r>
      <w:r w:rsidRPr="004E3D6F">
        <w:rPr>
          <w:sz w:val="24"/>
          <w:szCs w:val="24"/>
        </w:rPr>
        <w:t xml:space="preserve"> </w:t>
      </w:r>
      <w:r w:rsidR="00351ED2">
        <w:rPr>
          <w:sz w:val="24"/>
          <w:szCs w:val="24"/>
        </w:rPr>
        <w:t>đ</w:t>
      </w:r>
      <w:r w:rsidR="00457B59" w:rsidRPr="004E3D6F">
        <w:rPr>
          <w:sz w:val="24"/>
          <w:szCs w:val="24"/>
        </w:rPr>
        <w:t xml:space="preserve">ộng cơ </w:t>
      </w:r>
      <w:r w:rsidR="006C3E78">
        <w:rPr>
          <w:sz w:val="24"/>
          <w:szCs w:val="24"/>
        </w:rPr>
        <w:t>không đồng bộ (</w:t>
      </w:r>
      <w:r w:rsidR="004E7ACD" w:rsidRPr="004E3D6F">
        <w:rPr>
          <w:sz w:val="24"/>
          <w:szCs w:val="24"/>
        </w:rPr>
        <w:t>KĐB</w:t>
      </w:r>
      <w:r w:rsidR="006C3E78">
        <w:rPr>
          <w:sz w:val="24"/>
          <w:szCs w:val="24"/>
        </w:rPr>
        <w:t>)</w:t>
      </w:r>
      <w:r w:rsidR="009F7485" w:rsidRPr="004E3D6F">
        <w:rPr>
          <w:sz w:val="24"/>
          <w:szCs w:val="24"/>
        </w:rPr>
        <w:t xml:space="preserve"> </w:t>
      </w:r>
      <w:r w:rsidR="004E7ACD" w:rsidRPr="004E3D6F">
        <w:rPr>
          <w:sz w:val="24"/>
          <w:szCs w:val="24"/>
        </w:rPr>
        <w:t>là một trong những động cơ</w:t>
      </w:r>
      <w:r w:rsidR="00A734D1" w:rsidRPr="004E3D6F">
        <w:rPr>
          <w:sz w:val="24"/>
          <w:szCs w:val="24"/>
        </w:rPr>
        <w:t xml:space="preserve"> </w:t>
      </w:r>
      <w:r>
        <w:rPr>
          <w:sz w:val="24"/>
          <w:szCs w:val="24"/>
        </w:rPr>
        <w:t xml:space="preserve">được </w:t>
      </w:r>
      <w:r w:rsidR="00A734D1" w:rsidRPr="004E3D6F">
        <w:rPr>
          <w:sz w:val="24"/>
          <w:szCs w:val="24"/>
        </w:rPr>
        <w:t xml:space="preserve">sử dụng phổ biến nhất </w:t>
      </w:r>
      <w:r w:rsidR="004E7ACD" w:rsidRPr="004E3D6F">
        <w:rPr>
          <w:sz w:val="24"/>
          <w:szCs w:val="24"/>
        </w:rPr>
        <w:t>trong công nghiệp cũng như trong đời sống sinh hoạt</w:t>
      </w:r>
      <w:r>
        <w:rPr>
          <w:sz w:val="24"/>
          <w:szCs w:val="24"/>
        </w:rPr>
        <w:t xml:space="preserve"> </w:t>
      </w:r>
      <w:r w:rsidRPr="004E3D6F">
        <w:rPr>
          <w:sz w:val="24"/>
          <w:szCs w:val="24"/>
        </w:rPr>
        <w:t>[5]</w:t>
      </w:r>
      <w:r w:rsidR="004E7ACD" w:rsidRPr="004E3D6F">
        <w:rPr>
          <w:sz w:val="24"/>
          <w:szCs w:val="24"/>
        </w:rPr>
        <w:t xml:space="preserve">. </w:t>
      </w:r>
      <w:r w:rsidR="00A734D1" w:rsidRPr="004E3D6F">
        <w:rPr>
          <w:sz w:val="24"/>
          <w:szCs w:val="24"/>
        </w:rPr>
        <w:t>X</w:t>
      </w:r>
      <w:r w:rsidR="00457B59" w:rsidRPr="004E3D6F">
        <w:rPr>
          <w:sz w:val="24"/>
          <w:szCs w:val="24"/>
        </w:rPr>
        <w:t xml:space="preserve">u hướng </w:t>
      </w:r>
      <w:r w:rsidR="005B7B14" w:rsidRPr="004E3D6F">
        <w:rPr>
          <w:sz w:val="24"/>
          <w:szCs w:val="24"/>
        </w:rPr>
        <w:t>thiết kế chế tạo động cơ KĐB đòi hỏi cần quá trình tự động hóa, ứng dụng máy tính trong chế tạo động cơ điện đáp ứng nhu cầu của xã hội. Các thiết kế máy</w:t>
      </w:r>
      <w:r w:rsidR="009F7485" w:rsidRPr="004E3D6F">
        <w:rPr>
          <w:sz w:val="24"/>
          <w:szCs w:val="24"/>
        </w:rPr>
        <w:t xml:space="preserve"> điện </w:t>
      </w:r>
      <w:r w:rsidR="00315079" w:rsidRPr="004E3D6F">
        <w:rPr>
          <w:sz w:val="24"/>
          <w:szCs w:val="24"/>
        </w:rPr>
        <w:t xml:space="preserve">được sử dụng trong các bài giảng thiết kế cũng như đồ án máy điện </w:t>
      </w:r>
      <w:r w:rsidR="005B7B14" w:rsidRPr="004E3D6F">
        <w:rPr>
          <w:sz w:val="24"/>
          <w:szCs w:val="24"/>
        </w:rPr>
        <w:t>là những thiết kế cơ bản cho các động cơ KĐB, động cơ đồng bộ, động cơ một chiều nhưng chỉ thông qua các tính toán kinh nghiệm và giải tích nên gặp nhiều hạn chế trong chế tạo động cơ cũng như làm tăng chi phí và thời gian sản xuất</w:t>
      </w:r>
      <w:r w:rsidR="008E6948">
        <w:rPr>
          <w:sz w:val="24"/>
          <w:szCs w:val="24"/>
        </w:rPr>
        <w:t xml:space="preserve"> </w:t>
      </w:r>
      <w:r w:rsidR="008E6948" w:rsidRPr="004E3D6F">
        <w:rPr>
          <w:sz w:val="24"/>
          <w:szCs w:val="24"/>
        </w:rPr>
        <w:t>[8]</w:t>
      </w:r>
      <w:r w:rsidR="005B7B14" w:rsidRPr="004E3D6F">
        <w:rPr>
          <w:sz w:val="24"/>
          <w:szCs w:val="24"/>
        </w:rPr>
        <w:t xml:space="preserve">. </w:t>
      </w:r>
      <w:r w:rsidR="00315079" w:rsidRPr="004E3D6F">
        <w:rPr>
          <w:sz w:val="24"/>
          <w:szCs w:val="24"/>
        </w:rPr>
        <w:t xml:space="preserve">Việc ứng dụng phần mềm Ansys Maxwell trong mô phỏng kết </w:t>
      </w:r>
      <w:r w:rsidR="00315079" w:rsidRPr="004E3D6F">
        <w:rPr>
          <w:sz w:val="24"/>
          <w:szCs w:val="24"/>
        </w:rPr>
        <w:lastRenderedPageBreak/>
        <w:t>quả thiết kế giúp sinh viên có thể hình dung được sản phẩm được thi</w:t>
      </w:r>
      <w:r w:rsidR="00A734D1" w:rsidRPr="004E3D6F">
        <w:rPr>
          <w:sz w:val="24"/>
          <w:szCs w:val="24"/>
        </w:rPr>
        <w:t xml:space="preserve">ết kế theo lý thuyết và </w:t>
      </w:r>
      <w:r w:rsidR="00315079" w:rsidRPr="004E3D6F">
        <w:rPr>
          <w:sz w:val="24"/>
          <w:szCs w:val="24"/>
        </w:rPr>
        <w:t>so sánh kết quả tính toán được với các sản phẩm trong thực tế.</w:t>
      </w:r>
    </w:p>
    <w:p w14:paraId="63FED5E3" w14:textId="77777777" w:rsidR="00082C27" w:rsidRPr="004E3D6F" w:rsidRDefault="00396D01" w:rsidP="005B25D0">
      <w:pPr>
        <w:tabs>
          <w:tab w:val="clear" w:pos="720"/>
          <w:tab w:val="clear" w:pos="1440"/>
          <w:tab w:val="clear" w:pos="2160"/>
          <w:tab w:val="clear" w:pos="4253"/>
          <w:tab w:val="clear" w:pos="8505"/>
        </w:tabs>
        <w:spacing w:before="120" w:after="120" w:line="240" w:lineRule="auto"/>
        <w:ind w:firstLine="0"/>
        <w:rPr>
          <w:b/>
          <w:sz w:val="24"/>
          <w:szCs w:val="24"/>
        </w:rPr>
      </w:pPr>
      <w:r w:rsidRPr="004E3D6F">
        <w:rPr>
          <w:b/>
          <w:sz w:val="24"/>
          <w:szCs w:val="24"/>
        </w:rPr>
        <w:t xml:space="preserve">2. </w:t>
      </w:r>
      <w:r w:rsidR="00383674" w:rsidRPr="004E3D6F">
        <w:rPr>
          <w:b/>
          <w:sz w:val="24"/>
          <w:szCs w:val="24"/>
        </w:rPr>
        <w:t>GIẢI QUYẾT VẤN ĐỀ</w:t>
      </w:r>
    </w:p>
    <w:p w14:paraId="42605A21" w14:textId="77777777" w:rsidR="00396D01" w:rsidRPr="004E3D6F" w:rsidRDefault="00396D01" w:rsidP="005B25D0">
      <w:pPr>
        <w:tabs>
          <w:tab w:val="clear" w:pos="720"/>
          <w:tab w:val="clear" w:pos="1440"/>
          <w:tab w:val="clear" w:pos="2160"/>
          <w:tab w:val="clear" w:pos="4253"/>
          <w:tab w:val="clear" w:pos="8505"/>
        </w:tabs>
        <w:spacing w:before="120" w:after="120" w:line="240" w:lineRule="auto"/>
        <w:ind w:firstLine="0"/>
        <w:rPr>
          <w:b/>
          <w:sz w:val="24"/>
          <w:szCs w:val="24"/>
        </w:rPr>
      </w:pPr>
      <w:r w:rsidRPr="004E3D6F">
        <w:rPr>
          <w:b/>
          <w:sz w:val="24"/>
          <w:szCs w:val="24"/>
        </w:rPr>
        <w:t>2.1. Tính toán các thông số cơ bản</w:t>
      </w:r>
    </w:p>
    <w:p w14:paraId="056E76B7" w14:textId="77777777" w:rsidR="003614F3" w:rsidRPr="004E3D6F" w:rsidRDefault="003614F3" w:rsidP="00542E1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Với </w:t>
      </w:r>
      <w:r w:rsidR="00542E15">
        <w:rPr>
          <w:sz w:val="24"/>
          <w:szCs w:val="24"/>
        </w:rPr>
        <w:t xml:space="preserve">các </w:t>
      </w:r>
      <w:r w:rsidR="00253AC0" w:rsidRPr="004E3D6F">
        <w:rPr>
          <w:sz w:val="24"/>
          <w:szCs w:val="24"/>
        </w:rPr>
        <w:t>thông số ban đầu</w:t>
      </w:r>
      <w:r w:rsidRPr="004E3D6F">
        <w:rPr>
          <w:sz w:val="24"/>
          <w:szCs w:val="24"/>
        </w:rPr>
        <w:t xml:space="preserve"> </w:t>
      </w:r>
      <w:r w:rsidR="00542E15">
        <w:rPr>
          <w:sz w:val="24"/>
          <w:szCs w:val="24"/>
        </w:rPr>
        <w:t xml:space="preserve">của </w:t>
      </w:r>
      <w:r w:rsidRPr="004E3D6F">
        <w:rPr>
          <w:sz w:val="24"/>
          <w:szCs w:val="24"/>
        </w:rPr>
        <w:t xml:space="preserve">động cơ </w:t>
      </w:r>
      <w:r w:rsidR="00253AC0" w:rsidRPr="004E3D6F">
        <w:rPr>
          <w:sz w:val="24"/>
          <w:szCs w:val="24"/>
        </w:rPr>
        <w:t>KĐB</w:t>
      </w:r>
      <w:r w:rsidRPr="004E3D6F">
        <w:rPr>
          <w:sz w:val="24"/>
          <w:szCs w:val="24"/>
        </w:rPr>
        <w:t xml:space="preserve"> 3 pha rôto lồn</w:t>
      </w:r>
      <w:r w:rsidR="00056612" w:rsidRPr="004E3D6F">
        <w:rPr>
          <w:sz w:val="24"/>
          <w:szCs w:val="24"/>
        </w:rPr>
        <w:t>g sóc, kiểu kín, cấp cách điện F</w:t>
      </w:r>
      <w:r w:rsidR="00315079" w:rsidRPr="004E3D6F">
        <w:rPr>
          <w:sz w:val="24"/>
          <w:szCs w:val="24"/>
        </w:rPr>
        <w:t>, công suất 0,75</w:t>
      </w:r>
      <w:r w:rsidRPr="004E3D6F">
        <w:rPr>
          <w:sz w:val="24"/>
          <w:szCs w:val="24"/>
        </w:rPr>
        <w:t>kW, đấu ∆/Y, cấp điệ</w:t>
      </w:r>
      <w:r w:rsidR="00315079" w:rsidRPr="004E3D6F">
        <w:rPr>
          <w:sz w:val="24"/>
          <w:szCs w:val="24"/>
        </w:rPr>
        <w:t>n áp 220/380V, số đôi cực 2p = 2, chiều cao tâm trục h = 71</w:t>
      </w:r>
      <w:r w:rsidR="00056612" w:rsidRPr="004E3D6F">
        <w:rPr>
          <w:sz w:val="24"/>
          <w:szCs w:val="24"/>
        </w:rPr>
        <w:t>mm</w:t>
      </w:r>
      <w:r w:rsidR="009F7485" w:rsidRPr="004E3D6F">
        <w:rPr>
          <w:sz w:val="24"/>
          <w:szCs w:val="24"/>
        </w:rPr>
        <w:t>. Dựa theo tài liệu [8</w:t>
      </w:r>
      <w:r w:rsidRPr="004E3D6F">
        <w:rPr>
          <w:sz w:val="24"/>
          <w:szCs w:val="24"/>
        </w:rPr>
        <w:t>], tác giả có thể tính toán sơ bộ được các thông số cơ bản của động cơ như sau:</w:t>
      </w:r>
    </w:p>
    <w:p w14:paraId="79CCEBF8" w14:textId="77777777" w:rsidR="006A391B" w:rsidRPr="004E3D6F" w:rsidRDefault="00C87418" w:rsidP="00542E1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Với công suất định mức 0,75</w:t>
      </w:r>
      <w:r w:rsidR="006A391B" w:rsidRPr="004E3D6F">
        <w:rPr>
          <w:sz w:val="24"/>
          <w:szCs w:val="24"/>
        </w:rPr>
        <w:t>kW</w:t>
      </w:r>
      <w:r w:rsidRPr="004E3D6F">
        <w:rPr>
          <w:sz w:val="24"/>
          <w:szCs w:val="24"/>
        </w:rPr>
        <w:t xml:space="preserve"> và 2p =2</w:t>
      </w:r>
      <w:r w:rsidR="006A391B" w:rsidRPr="004E3D6F">
        <w:rPr>
          <w:sz w:val="24"/>
          <w:szCs w:val="24"/>
        </w:rPr>
        <w:t xml:space="preserve">, tra bảng </w:t>
      </w:r>
      <w:r w:rsidR="009F7485" w:rsidRPr="004E3D6F">
        <w:rPr>
          <w:sz w:val="24"/>
          <w:szCs w:val="24"/>
        </w:rPr>
        <w:t>10.1 [8</w:t>
      </w:r>
      <w:r w:rsidR="00056612" w:rsidRPr="004E3D6F">
        <w:rPr>
          <w:sz w:val="24"/>
          <w:szCs w:val="24"/>
        </w:rPr>
        <w:t>] xác định được hệ số công suất định mức và hiệu suất định mức tương ứng là cosφ</w:t>
      </w:r>
      <w:r w:rsidR="00056612" w:rsidRPr="004E3D6F">
        <w:rPr>
          <w:sz w:val="24"/>
          <w:szCs w:val="24"/>
          <w:vertAlign w:val="subscript"/>
        </w:rPr>
        <w:t>đm</w:t>
      </w:r>
      <w:r w:rsidR="00056612" w:rsidRPr="004E3D6F">
        <w:rPr>
          <w:sz w:val="24"/>
          <w:szCs w:val="24"/>
        </w:rPr>
        <w:t xml:space="preserve"> = </w:t>
      </w:r>
      <w:r w:rsidRPr="004E3D6F">
        <w:rPr>
          <w:sz w:val="24"/>
          <w:szCs w:val="24"/>
        </w:rPr>
        <w:t>0,87</w:t>
      </w:r>
      <w:r w:rsidR="00056612" w:rsidRPr="004E3D6F">
        <w:rPr>
          <w:sz w:val="24"/>
          <w:szCs w:val="24"/>
        </w:rPr>
        <w:t xml:space="preserve"> và η</w:t>
      </w:r>
      <w:r w:rsidR="00056612" w:rsidRPr="004E3D6F">
        <w:rPr>
          <w:sz w:val="24"/>
          <w:szCs w:val="24"/>
          <w:vertAlign w:val="subscript"/>
        </w:rPr>
        <w:t>đm</w:t>
      </w:r>
      <w:r w:rsidR="004739E1" w:rsidRPr="004E3D6F">
        <w:rPr>
          <w:sz w:val="24"/>
          <w:szCs w:val="24"/>
        </w:rPr>
        <w:t xml:space="preserve"> = 77</w:t>
      </w:r>
      <w:r w:rsidR="009F7485" w:rsidRPr="004E3D6F">
        <w:rPr>
          <w:sz w:val="24"/>
          <w:szCs w:val="24"/>
        </w:rPr>
        <w:t>%. Tra bảng 10.2 [8</w:t>
      </w:r>
      <w:r w:rsidR="00056612" w:rsidRPr="004E3D6F">
        <w:rPr>
          <w:sz w:val="24"/>
          <w:szCs w:val="24"/>
        </w:rPr>
        <w:t xml:space="preserve">] ta có đường kính </w:t>
      </w:r>
      <w:r w:rsidR="00056612" w:rsidRPr="004E3D6F">
        <w:rPr>
          <w:sz w:val="24"/>
          <w:szCs w:val="24"/>
        </w:rPr>
        <w:lastRenderedPageBreak/>
        <w:t>ngoài stato D</w:t>
      </w:r>
      <w:r w:rsidR="00056612" w:rsidRPr="004E3D6F">
        <w:rPr>
          <w:sz w:val="24"/>
          <w:szCs w:val="24"/>
          <w:vertAlign w:val="subscript"/>
        </w:rPr>
        <w:t>n</w:t>
      </w:r>
      <w:r w:rsidR="00F817AB" w:rsidRPr="004E3D6F">
        <w:rPr>
          <w:sz w:val="24"/>
          <w:szCs w:val="24"/>
        </w:rPr>
        <w:t xml:space="preserve"> = 1</w:t>
      </w:r>
      <w:r w:rsidRPr="004E3D6F">
        <w:rPr>
          <w:sz w:val="24"/>
          <w:szCs w:val="24"/>
        </w:rPr>
        <w:t>16</w:t>
      </w:r>
      <w:r w:rsidR="00056612" w:rsidRPr="004E3D6F">
        <w:rPr>
          <w:sz w:val="24"/>
          <w:szCs w:val="24"/>
        </w:rPr>
        <w:t>mm.</w:t>
      </w:r>
    </w:p>
    <w:p w14:paraId="458590B7" w14:textId="77777777" w:rsidR="00607CFD" w:rsidRDefault="00056612"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Đường kính trong của stato động cơ xác định theo công thức: </w:t>
      </w:r>
    </w:p>
    <w:p w14:paraId="300D8DA1" w14:textId="77777777" w:rsidR="00056612" w:rsidRPr="004E3D6F" w:rsidRDefault="00056612" w:rsidP="00607CFD">
      <w:pPr>
        <w:tabs>
          <w:tab w:val="clear" w:pos="720"/>
          <w:tab w:val="clear" w:pos="1440"/>
          <w:tab w:val="clear" w:pos="2160"/>
          <w:tab w:val="clear" w:pos="4253"/>
          <w:tab w:val="clear" w:pos="8505"/>
          <w:tab w:val="right" w:pos="3969"/>
        </w:tabs>
        <w:spacing w:before="0" w:after="0" w:line="288" w:lineRule="auto"/>
        <w:rPr>
          <w:sz w:val="24"/>
          <w:szCs w:val="24"/>
        </w:rPr>
      </w:pPr>
      <w:r w:rsidRPr="004E3D6F">
        <w:rPr>
          <w:sz w:val="24"/>
          <w:szCs w:val="24"/>
        </w:rPr>
        <w:t>D = k</w:t>
      </w:r>
      <w:r w:rsidRPr="004E3D6F">
        <w:rPr>
          <w:sz w:val="24"/>
          <w:szCs w:val="24"/>
          <w:vertAlign w:val="subscript"/>
        </w:rPr>
        <w:t>D</w:t>
      </w:r>
      <w:r w:rsidRPr="004E3D6F">
        <w:rPr>
          <w:sz w:val="24"/>
          <w:szCs w:val="24"/>
        </w:rPr>
        <w:t>.D</w:t>
      </w:r>
      <w:r w:rsidRPr="004E3D6F">
        <w:rPr>
          <w:sz w:val="24"/>
          <w:szCs w:val="24"/>
          <w:vertAlign w:val="subscript"/>
        </w:rPr>
        <w:t>n</w:t>
      </w:r>
      <w:r w:rsidR="00F7376C" w:rsidRPr="004E3D6F">
        <w:rPr>
          <w:sz w:val="24"/>
          <w:szCs w:val="24"/>
        </w:rPr>
        <w:tab/>
        <w:t>(1)</w:t>
      </w:r>
    </w:p>
    <w:p w14:paraId="12FF2877" w14:textId="77777777" w:rsidR="00F7376C" w:rsidRPr="004E3D6F" w:rsidRDefault="00F7376C" w:rsidP="0094405C">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Qua bảng 10.2 [</w:t>
      </w:r>
      <w:r w:rsidR="009F7485" w:rsidRPr="004E3D6F">
        <w:rPr>
          <w:sz w:val="24"/>
          <w:szCs w:val="24"/>
        </w:rPr>
        <w:t>8</w:t>
      </w:r>
      <w:r w:rsidRPr="004E3D6F">
        <w:rPr>
          <w:sz w:val="24"/>
          <w:szCs w:val="24"/>
        </w:rPr>
        <w:t>], ta có k</w:t>
      </w:r>
      <w:r w:rsidRPr="004E3D6F">
        <w:rPr>
          <w:sz w:val="24"/>
          <w:szCs w:val="24"/>
          <w:vertAlign w:val="subscript"/>
        </w:rPr>
        <w:t>D</w:t>
      </w:r>
      <w:r w:rsidR="00C87418" w:rsidRPr="004E3D6F">
        <w:rPr>
          <w:sz w:val="24"/>
          <w:szCs w:val="24"/>
        </w:rPr>
        <w:t xml:space="preserve"> = 0,55 ứng với D = 64</w:t>
      </w:r>
      <w:r w:rsidRPr="004E3D6F">
        <w:rPr>
          <w:sz w:val="24"/>
          <w:szCs w:val="24"/>
        </w:rPr>
        <w:t>mm.</w:t>
      </w:r>
    </w:p>
    <w:p w14:paraId="61C021F0" w14:textId="77777777" w:rsidR="00607CFD" w:rsidRDefault="00F7376C"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Công suất tính toán của động cơ được xác định theo công thức:</w:t>
      </w:r>
    </w:p>
    <w:p w14:paraId="22E2E3AF" w14:textId="77777777" w:rsidR="00F7376C" w:rsidRPr="004E3D6F" w:rsidRDefault="00F7376C" w:rsidP="00607CFD">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28"/>
          <w:sz w:val="24"/>
          <w:szCs w:val="24"/>
        </w:rPr>
        <w:object w:dxaOrig="1280" w:dyaOrig="660" w14:anchorId="4385E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5pt;height:32.8pt" o:ole="">
            <v:imagedata r:id="rId12" o:title=""/>
          </v:shape>
          <o:OLEObject Type="Embed" ProgID="Equation.3" ShapeID="_x0000_i1025" DrawAspect="Content" ObjectID="_1615293109" r:id="rId13"/>
        </w:object>
      </w:r>
      <w:r w:rsidR="00383674" w:rsidRPr="004E3D6F">
        <w:rPr>
          <w:sz w:val="24"/>
          <w:szCs w:val="24"/>
        </w:rPr>
        <w:tab/>
      </w:r>
      <w:r w:rsidRPr="004E3D6F">
        <w:rPr>
          <w:sz w:val="24"/>
          <w:szCs w:val="24"/>
        </w:rPr>
        <w:t>(2)</w:t>
      </w:r>
    </w:p>
    <w:p w14:paraId="75456ED6" w14:textId="6D0BBB04" w:rsidR="00F7376C" w:rsidRPr="004E3D6F" w:rsidRDefault="00C71983" w:rsidP="003E7BE5">
      <w:pPr>
        <w:tabs>
          <w:tab w:val="clear" w:pos="720"/>
          <w:tab w:val="clear" w:pos="1440"/>
          <w:tab w:val="clear" w:pos="2160"/>
          <w:tab w:val="clear" w:pos="4253"/>
          <w:tab w:val="clear" w:pos="8505"/>
        </w:tabs>
        <w:spacing w:before="0" w:after="0" w:line="288" w:lineRule="auto"/>
        <w:rPr>
          <w:sz w:val="24"/>
          <w:szCs w:val="24"/>
        </w:rPr>
      </w:pPr>
      <w:r>
        <w:rPr>
          <w:sz w:val="24"/>
          <w:szCs w:val="24"/>
        </w:rPr>
        <w:t>Theo H</w:t>
      </w:r>
      <w:r w:rsidR="009F7485" w:rsidRPr="004E3D6F">
        <w:rPr>
          <w:sz w:val="24"/>
          <w:szCs w:val="24"/>
        </w:rPr>
        <w:t>ình 10.2 [8</w:t>
      </w:r>
      <w:r w:rsidR="00B27A68" w:rsidRPr="004E3D6F">
        <w:rPr>
          <w:sz w:val="24"/>
          <w:szCs w:val="24"/>
        </w:rPr>
        <w:t>], ta có k</w:t>
      </w:r>
      <w:r w:rsidR="00B27A68" w:rsidRPr="004E3D6F">
        <w:rPr>
          <w:sz w:val="24"/>
          <w:szCs w:val="24"/>
          <w:vertAlign w:val="subscript"/>
        </w:rPr>
        <w:t>E</w:t>
      </w:r>
      <w:r w:rsidR="00C87418" w:rsidRPr="004E3D6F">
        <w:rPr>
          <w:sz w:val="24"/>
          <w:szCs w:val="24"/>
        </w:rPr>
        <w:t xml:space="preserve"> = 0,97</w:t>
      </w:r>
      <w:r w:rsidR="00F817AB" w:rsidRPr="004E3D6F">
        <w:rPr>
          <w:sz w:val="24"/>
          <w:szCs w:val="24"/>
        </w:rPr>
        <w:t>8</w:t>
      </w:r>
      <w:r w:rsidR="00B27A68" w:rsidRPr="004E3D6F">
        <w:rPr>
          <w:sz w:val="24"/>
          <w:szCs w:val="24"/>
        </w:rPr>
        <w:t xml:space="preserve"> do </w:t>
      </w:r>
      <w:r w:rsidR="00C87418" w:rsidRPr="004E3D6F">
        <w:rPr>
          <w:sz w:val="24"/>
          <w:szCs w:val="24"/>
        </w:rPr>
        <w:t>đó công suất tính toán P’ = 1</w:t>
      </w:r>
      <w:r w:rsidR="00F817AB" w:rsidRPr="004E3D6F">
        <w:rPr>
          <w:sz w:val="24"/>
          <w:szCs w:val="24"/>
        </w:rPr>
        <w:t>,09</w:t>
      </w:r>
      <w:r w:rsidR="00B27A68" w:rsidRPr="004E3D6F">
        <w:rPr>
          <w:sz w:val="24"/>
          <w:szCs w:val="24"/>
        </w:rPr>
        <w:t>kW.</w:t>
      </w:r>
    </w:p>
    <w:p w14:paraId="03BA05C7" w14:textId="77777777" w:rsidR="00607CFD" w:rsidRDefault="00B27A68"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Chiều dài tính toán của lõi thép stato động cơ: </w:t>
      </w:r>
    </w:p>
    <w:p w14:paraId="127C447D" w14:textId="77777777" w:rsidR="00B27A68" w:rsidRPr="004E3D6F" w:rsidRDefault="00FD1629" w:rsidP="00607CFD">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2540" w:dyaOrig="720" w14:anchorId="0436DC23">
          <v:shape id="_x0000_i1026" type="#_x0000_t75" style="width:126.8pt;height:36pt" o:ole="">
            <v:imagedata r:id="rId14" o:title=""/>
          </v:shape>
          <o:OLEObject Type="Embed" ProgID="Equation.3" ShapeID="_x0000_i1026" DrawAspect="Content" ObjectID="_1615293110" r:id="rId15"/>
        </w:object>
      </w:r>
      <w:r w:rsidR="004701E3">
        <w:rPr>
          <w:sz w:val="24"/>
          <w:szCs w:val="24"/>
        </w:rPr>
        <w:tab/>
      </w:r>
      <w:r w:rsidR="00B27A68" w:rsidRPr="004E3D6F">
        <w:rPr>
          <w:sz w:val="24"/>
          <w:szCs w:val="24"/>
        </w:rPr>
        <w:t>(3)</w:t>
      </w:r>
    </w:p>
    <w:p w14:paraId="445C34CB" w14:textId="46275532" w:rsidR="00B27A68" w:rsidRPr="004E3D6F" w:rsidRDefault="00B27A68"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Trong đó </w:t>
      </w:r>
      <w:r w:rsidRPr="004E3D6F">
        <w:rPr>
          <w:i/>
          <w:sz w:val="24"/>
          <w:szCs w:val="24"/>
        </w:rPr>
        <w:t>α</w:t>
      </w:r>
      <w:r w:rsidRPr="004E3D6F">
        <w:rPr>
          <w:i/>
          <w:sz w:val="24"/>
          <w:szCs w:val="24"/>
          <w:vertAlign w:val="subscript"/>
        </w:rPr>
        <w:t>δ</w:t>
      </w:r>
      <w:r w:rsidRPr="004E3D6F">
        <w:rPr>
          <w:i/>
          <w:sz w:val="24"/>
          <w:szCs w:val="24"/>
        </w:rPr>
        <w:t xml:space="preserve"> </w:t>
      </w:r>
      <w:r w:rsidRPr="004E3D6F">
        <w:rPr>
          <w:sz w:val="24"/>
          <w:szCs w:val="24"/>
        </w:rPr>
        <w:t>là hệ số cung cực từ, k</w:t>
      </w:r>
      <w:r w:rsidRPr="004E3D6F">
        <w:rPr>
          <w:sz w:val="24"/>
          <w:szCs w:val="24"/>
          <w:vertAlign w:val="subscript"/>
        </w:rPr>
        <w:t>s</w:t>
      </w:r>
      <w:r w:rsidRPr="004E3D6F">
        <w:rPr>
          <w:sz w:val="24"/>
          <w:szCs w:val="24"/>
        </w:rPr>
        <w:t xml:space="preserve"> là hệ số </w:t>
      </w:r>
      <w:r w:rsidRPr="000870D3">
        <w:rPr>
          <w:sz w:val="24"/>
          <w:szCs w:val="24"/>
        </w:rPr>
        <w:t>răng và k</w:t>
      </w:r>
      <w:r w:rsidRPr="000870D3">
        <w:rPr>
          <w:sz w:val="24"/>
          <w:szCs w:val="24"/>
          <w:vertAlign w:val="subscript"/>
        </w:rPr>
        <w:t xml:space="preserve">d </w:t>
      </w:r>
      <w:r w:rsidRPr="000870D3">
        <w:rPr>
          <w:sz w:val="24"/>
          <w:szCs w:val="24"/>
        </w:rPr>
        <w:t>là hệ số dây quấn</w:t>
      </w:r>
      <w:r w:rsidR="009F7485" w:rsidRPr="000870D3">
        <w:rPr>
          <w:sz w:val="24"/>
          <w:szCs w:val="24"/>
        </w:rPr>
        <w:t xml:space="preserve">. Dựa </w:t>
      </w:r>
      <w:r w:rsidR="00B263B8" w:rsidRPr="000870D3">
        <w:rPr>
          <w:sz w:val="24"/>
          <w:szCs w:val="24"/>
        </w:rPr>
        <w:t xml:space="preserve">vào Hình </w:t>
      </w:r>
      <w:r w:rsidR="009F7485" w:rsidRPr="000870D3">
        <w:rPr>
          <w:sz w:val="24"/>
          <w:szCs w:val="24"/>
        </w:rPr>
        <w:t>4.4 [8</w:t>
      </w:r>
      <w:r w:rsidR="007F1456" w:rsidRPr="004E3D6F">
        <w:rPr>
          <w:sz w:val="24"/>
          <w:szCs w:val="24"/>
        </w:rPr>
        <w:t xml:space="preserve">] ta có </w:t>
      </w:r>
      <w:r w:rsidR="007F1456" w:rsidRPr="004E3D6F">
        <w:rPr>
          <w:i/>
          <w:sz w:val="24"/>
          <w:szCs w:val="24"/>
        </w:rPr>
        <w:t>α</w:t>
      </w:r>
      <w:r w:rsidR="007F1456" w:rsidRPr="004E3D6F">
        <w:rPr>
          <w:i/>
          <w:sz w:val="24"/>
          <w:szCs w:val="24"/>
          <w:vertAlign w:val="subscript"/>
        </w:rPr>
        <w:t>δ</w:t>
      </w:r>
      <w:r w:rsidR="007F1456" w:rsidRPr="004E3D6F">
        <w:rPr>
          <w:sz w:val="24"/>
          <w:szCs w:val="24"/>
        </w:rPr>
        <w:t xml:space="preserve"> = 0,685, </w:t>
      </w:r>
      <w:r w:rsidR="007F1456" w:rsidRPr="004E3D6F">
        <w:rPr>
          <w:i/>
          <w:sz w:val="24"/>
          <w:szCs w:val="24"/>
        </w:rPr>
        <w:t>k</w:t>
      </w:r>
      <w:r w:rsidR="007F1456" w:rsidRPr="004E3D6F">
        <w:rPr>
          <w:i/>
          <w:sz w:val="24"/>
          <w:szCs w:val="24"/>
          <w:vertAlign w:val="subscript"/>
        </w:rPr>
        <w:t>s</w:t>
      </w:r>
      <w:r w:rsidR="007F1456" w:rsidRPr="004E3D6F">
        <w:rPr>
          <w:sz w:val="24"/>
          <w:szCs w:val="24"/>
        </w:rPr>
        <w:t xml:space="preserve"> = 1,095, </w:t>
      </w:r>
      <w:r w:rsidR="0026162D" w:rsidRPr="004E3D6F">
        <w:rPr>
          <w:sz w:val="24"/>
          <w:szCs w:val="24"/>
        </w:rPr>
        <w:t>k</w:t>
      </w:r>
      <w:r w:rsidR="0026162D" w:rsidRPr="004E3D6F">
        <w:rPr>
          <w:sz w:val="24"/>
          <w:szCs w:val="24"/>
          <w:vertAlign w:val="subscript"/>
        </w:rPr>
        <w:t>d</w:t>
      </w:r>
      <w:r w:rsidR="00F817AB" w:rsidRPr="004E3D6F">
        <w:rPr>
          <w:sz w:val="24"/>
          <w:szCs w:val="24"/>
        </w:rPr>
        <w:t xml:space="preserve"> = 0,92</w:t>
      </w:r>
      <w:r w:rsidR="0026162D" w:rsidRPr="004E3D6F">
        <w:rPr>
          <w:sz w:val="24"/>
          <w:szCs w:val="24"/>
        </w:rPr>
        <w:t>, n</w:t>
      </w:r>
      <w:r w:rsidR="00FD1629" w:rsidRPr="004E3D6F">
        <w:rPr>
          <w:sz w:val="24"/>
          <w:szCs w:val="24"/>
          <w:vertAlign w:val="subscript"/>
        </w:rPr>
        <w:t>1</w:t>
      </w:r>
      <w:r w:rsidR="00FD1629" w:rsidRPr="004E3D6F">
        <w:rPr>
          <w:sz w:val="24"/>
          <w:szCs w:val="24"/>
        </w:rPr>
        <w:t xml:space="preserve"> = 3000</w:t>
      </w:r>
      <w:r w:rsidR="00C71983">
        <w:rPr>
          <w:sz w:val="24"/>
          <w:szCs w:val="24"/>
        </w:rPr>
        <w:t xml:space="preserve"> vòng/phút. Theo H</w:t>
      </w:r>
      <w:r w:rsidR="0026162D" w:rsidRPr="004E3D6F">
        <w:rPr>
          <w:sz w:val="24"/>
          <w:szCs w:val="24"/>
        </w:rPr>
        <w:t>ình 1</w:t>
      </w:r>
      <w:r w:rsidR="009F7485" w:rsidRPr="004E3D6F">
        <w:rPr>
          <w:sz w:val="24"/>
          <w:szCs w:val="24"/>
        </w:rPr>
        <w:t>0.3a [8</w:t>
      </w:r>
      <w:r w:rsidR="00FD1629" w:rsidRPr="004E3D6F">
        <w:rPr>
          <w:sz w:val="24"/>
          <w:szCs w:val="24"/>
        </w:rPr>
        <w:t>] ta có Tải đường A = 21</w:t>
      </w:r>
      <w:r w:rsidR="00F817AB" w:rsidRPr="004E3D6F">
        <w:rPr>
          <w:sz w:val="24"/>
          <w:szCs w:val="24"/>
        </w:rPr>
        <w:t>0</w:t>
      </w:r>
      <w:r w:rsidR="0026162D" w:rsidRPr="004E3D6F">
        <w:rPr>
          <w:sz w:val="24"/>
          <w:szCs w:val="24"/>
        </w:rPr>
        <w:t>A/cm, mật độ từ thông khe hở không khí B</w:t>
      </w:r>
      <w:r w:rsidR="0026162D" w:rsidRPr="004E3D6F">
        <w:rPr>
          <w:sz w:val="24"/>
          <w:szCs w:val="24"/>
          <w:vertAlign w:val="subscript"/>
        </w:rPr>
        <w:t>δ</w:t>
      </w:r>
      <w:r w:rsidR="00FD1629" w:rsidRPr="004E3D6F">
        <w:rPr>
          <w:sz w:val="24"/>
          <w:szCs w:val="24"/>
        </w:rPr>
        <w:t xml:space="preserve"> = 0,7</w:t>
      </w:r>
      <w:r w:rsidR="0026162D" w:rsidRPr="004E3D6F">
        <w:rPr>
          <w:sz w:val="24"/>
          <w:szCs w:val="24"/>
        </w:rPr>
        <w:t>T. Do đó l</w:t>
      </w:r>
      <w:r w:rsidR="0026162D" w:rsidRPr="004E3D6F">
        <w:rPr>
          <w:sz w:val="24"/>
          <w:szCs w:val="24"/>
          <w:vertAlign w:val="subscript"/>
        </w:rPr>
        <w:t>δ</w:t>
      </w:r>
      <w:r w:rsidR="0026162D" w:rsidRPr="004E3D6F">
        <w:rPr>
          <w:sz w:val="24"/>
          <w:szCs w:val="24"/>
        </w:rPr>
        <w:t xml:space="preserve"> </w:t>
      </w:r>
      <w:r w:rsidR="00FD1629" w:rsidRPr="004E3D6F">
        <w:rPr>
          <w:sz w:val="24"/>
          <w:szCs w:val="24"/>
        </w:rPr>
        <w:t>= 5,2</w:t>
      </w:r>
      <w:r w:rsidR="0026162D" w:rsidRPr="004E3D6F">
        <w:rPr>
          <w:sz w:val="24"/>
          <w:szCs w:val="24"/>
        </w:rPr>
        <w:t>cm.</w:t>
      </w:r>
    </w:p>
    <w:p w14:paraId="2062313B" w14:textId="77777777" w:rsidR="00607CFD" w:rsidRDefault="00DF5566"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Bước cực từ được tính như sau: </w:t>
      </w:r>
    </w:p>
    <w:p w14:paraId="720763F8" w14:textId="77777777" w:rsidR="0026162D" w:rsidRPr="004E3D6F" w:rsidRDefault="0007215B" w:rsidP="00607CFD">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859" w:dyaOrig="680" w14:anchorId="47A7E54F">
          <v:shape id="_x0000_i1027" type="#_x0000_t75" style="width:34.4pt;height:27.95pt" o:ole="">
            <v:imagedata r:id="rId16" o:title=""/>
          </v:shape>
          <o:OLEObject Type="Embed" ProgID="Equation.3" ShapeID="_x0000_i1027" DrawAspect="Content" ObjectID="_1615293111" r:id="rId17"/>
        </w:object>
      </w:r>
      <w:r w:rsidR="00DF5566" w:rsidRPr="004E3D6F">
        <w:rPr>
          <w:sz w:val="24"/>
          <w:szCs w:val="24"/>
        </w:rPr>
        <w:tab/>
        <w:t>(4)</w:t>
      </w:r>
    </w:p>
    <w:p w14:paraId="2093227F" w14:textId="77777777" w:rsidR="00DF5566" w:rsidRPr="004E3D6F" w:rsidRDefault="00DF5566"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Dựa trên các thông số đã tính được ta có τ</w:t>
      </w:r>
      <w:r w:rsidR="00FD1629" w:rsidRPr="004E3D6F">
        <w:rPr>
          <w:sz w:val="24"/>
          <w:szCs w:val="24"/>
        </w:rPr>
        <w:t xml:space="preserve"> = 10,05</w:t>
      </w:r>
      <w:r w:rsidRPr="004E3D6F">
        <w:rPr>
          <w:sz w:val="24"/>
          <w:szCs w:val="24"/>
        </w:rPr>
        <w:t>cm.</w:t>
      </w:r>
    </w:p>
    <w:p w14:paraId="479F3049" w14:textId="77777777" w:rsidR="00E27633" w:rsidRDefault="00396D01"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Dòng điện </w:t>
      </w:r>
      <w:r w:rsidR="00E91B79" w:rsidRPr="004E3D6F">
        <w:rPr>
          <w:sz w:val="24"/>
          <w:szCs w:val="24"/>
        </w:rPr>
        <w:t>pha</w:t>
      </w:r>
      <w:bookmarkStart w:id="0" w:name="_GoBack"/>
      <w:bookmarkEnd w:id="0"/>
      <w:r w:rsidR="00E91B79" w:rsidRPr="004E3D6F">
        <w:rPr>
          <w:sz w:val="24"/>
          <w:szCs w:val="24"/>
        </w:rPr>
        <w:t xml:space="preserve"> </w:t>
      </w:r>
      <w:r w:rsidRPr="004E3D6F">
        <w:rPr>
          <w:sz w:val="24"/>
          <w:szCs w:val="24"/>
        </w:rPr>
        <w:t xml:space="preserve">định mức của động cơ được xác định: </w:t>
      </w:r>
    </w:p>
    <w:p w14:paraId="410C4BAB" w14:textId="77777777" w:rsidR="00DF5566" w:rsidRPr="004E3D6F" w:rsidRDefault="00E91B79" w:rsidP="00E27633">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1660" w:dyaOrig="700" w14:anchorId="0F14E331">
          <v:shape id="_x0000_i1028" type="#_x0000_t75" style="width:82.75pt;height:35.45pt" o:ole="">
            <v:imagedata r:id="rId18" o:title=""/>
          </v:shape>
          <o:OLEObject Type="Embed" ProgID="Equation.3" ShapeID="_x0000_i1028" DrawAspect="Content" ObjectID="_1615293112" r:id="rId19"/>
        </w:object>
      </w:r>
      <w:r w:rsidR="003C6F29">
        <w:rPr>
          <w:sz w:val="24"/>
          <w:szCs w:val="24"/>
        </w:rPr>
        <w:tab/>
      </w:r>
      <w:r w:rsidR="00396D01" w:rsidRPr="004E3D6F">
        <w:rPr>
          <w:sz w:val="24"/>
          <w:szCs w:val="24"/>
        </w:rPr>
        <w:t>(5)</w:t>
      </w:r>
    </w:p>
    <w:p w14:paraId="0FBFAF39" w14:textId="77777777" w:rsidR="00396D01" w:rsidRPr="004E3D6F" w:rsidRDefault="00396D01"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Từ đó ta có I</w:t>
      </w:r>
      <w:r w:rsidRPr="004E3D6F">
        <w:rPr>
          <w:sz w:val="24"/>
          <w:szCs w:val="24"/>
          <w:vertAlign w:val="subscript"/>
        </w:rPr>
        <w:t xml:space="preserve">1 </w:t>
      </w:r>
      <w:r w:rsidR="00FD1629" w:rsidRPr="004E3D6F">
        <w:rPr>
          <w:sz w:val="24"/>
          <w:szCs w:val="24"/>
        </w:rPr>
        <w:t>= 1,7</w:t>
      </w:r>
      <w:r w:rsidRPr="004E3D6F">
        <w:rPr>
          <w:sz w:val="24"/>
          <w:szCs w:val="24"/>
        </w:rPr>
        <w:t>A</w:t>
      </w:r>
    </w:p>
    <w:p w14:paraId="47B1D7DA" w14:textId="77777777" w:rsidR="00396D01" w:rsidRPr="004E3D6F" w:rsidRDefault="00DE5CA5" w:rsidP="003E7BE5">
      <w:pPr>
        <w:tabs>
          <w:tab w:val="clear" w:pos="720"/>
          <w:tab w:val="clear" w:pos="1440"/>
          <w:tab w:val="clear" w:pos="2160"/>
          <w:tab w:val="clear" w:pos="4253"/>
          <w:tab w:val="clear" w:pos="8505"/>
        </w:tabs>
        <w:spacing w:before="120" w:after="120" w:line="240" w:lineRule="auto"/>
        <w:ind w:left="-284" w:firstLine="284"/>
        <w:rPr>
          <w:b/>
          <w:sz w:val="24"/>
          <w:szCs w:val="24"/>
        </w:rPr>
      </w:pPr>
      <w:r w:rsidRPr="004E3D6F">
        <w:rPr>
          <w:b/>
          <w:sz w:val="24"/>
          <w:szCs w:val="24"/>
        </w:rPr>
        <w:t>2.2. Tính toán các thô</w:t>
      </w:r>
      <w:r w:rsidR="00396D01" w:rsidRPr="004E3D6F">
        <w:rPr>
          <w:b/>
          <w:sz w:val="24"/>
          <w:szCs w:val="24"/>
        </w:rPr>
        <w:t>ng số stato</w:t>
      </w:r>
    </w:p>
    <w:p w14:paraId="0CB29E3D" w14:textId="77777777" w:rsidR="003C6F29" w:rsidRDefault="00DE5CA5" w:rsidP="003E7BE5">
      <w:pPr>
        <w:tabs>
          <w:tab w:val="clear" w:pos="720"/>
          <w:tab w:val="clear" w:pos="1440"/>
          <w:tab w:val="clear" w:pos="2160"/>
          <w:tab w:val="clear" w:pos="4253"/>
          <w:tab w:val="clear" w:pos="8505"/>
          <w:tab w:val="right" w:pos="9355"/>
        </w:tabs>
        <w:spacing w:before="0" w:after="0" w:line="288" w:lineRule="auto"/>
        <w:rPr>
          <w:sz w:val="24"/>
          <w:szCs w:val="24"/>
        </w:rPr>
      </w:pPr>
      <w:r w:rsidRPr="004E3D6F">
        <w:rPr>
          <w:sz w:val="24"/>
          <w:szCs w:val="24"/>
        </w:rPr>
        <w:t>Trước hết tính toán các thông số stato ta xác định số rãnh trên stato trước. Số rãnh này được</w:t>
      </w:r>
      <w:r w:rsidR="003C6F29">
        <w:rPr>
          <w:sz w:val="24"/>
          <w:szCs w:val="24"/>
        </w:rPr>
        <w:t xml:space="preserve"> xác định bằng công thức sau:</w:t>
      </w:r>
    </w:p>
    <w:p w14:paraId="3B6D4E0C" w14:textId="77777777" w:rsidR="00DE5CA5" w:rsidRPr="004E3D6F" w:rsidRDefault="00DE5CA5" w:rsidP="00607CFD">
      <w:pPr>
        <w:tabs>
          <w:tab w:val="clear" w:pos="720"/>
          <w:tab w:val="clear" w:pos="1440"/>
          <w:tab w:val="clear" w:pos="2160"/>
          <w:tab w:val="clear" w:pos="4253"/>
          <w:tab w:val="clear" w:pos="8505"/>
          <w:tab w:val="right" w:pos="3969"/>
        </w:tabs>
        <w:spacing w:before="0" w:after="0" w:line="288" w:lineRule="auto"/>
        <w:rPr>
          <w:sz w:val="24"/>
          <w:szCs w:val="24"/>
        </w:rPr>
      </w:pPr>
      <w:r w:rsidRPr="004E3D6F">
        <w:rPr>
          <w:sz w:val="24"/>
          <w:szCs w:val="24"/>
        </w:rPr>
        <w:lastRenderedPageBreak/>
        <w:t>Z</w:t>
      </w:r>
      <w:r w:rsidRPr="004E3D6F">
        <w:rPr>
          <w:sz w:val="24"/>
          <w:szCs w:val="24"/>
          <w:vertAlign w:val="subscript"/>
        </w:rPr>
        <w:t>1</w:t>
      </w:r>
      <w:r w:rsidRPr="004E3D6F">
        <w:rPr>
          <w:sz w:val="24"/>
          <w:szCs w:val="24"/>
        </w:rPr>
        <w:t xml:space="preserve"> = 2.m.p.q</w:t>
      </w:r>
      <w:r w:rsidRPr="004E3D6F">
        <w:rPr>
          <w:sz w:val="24"/>
          <w:szCs w:val="24"/>
          <w:vertAlign w:val="subscript"/>
        </w:rPr>
        <w:t>1</w:t>
      </w:r>
      <w:r w:rsidR="00607CFD">
        <w:rPr>
          <w:sz w:val="24"/>
          <w:szCs w:val="24"/>
          <w:vertAlign w:val="subscript"/>
        </w:rPr>
        <w:tab/>
      </w:r>
      <w:r w:rsidRPr="004E3D6F">
        <w:rPr>
          <w:sz w:val="24"/>
          <w:szCs w:val="24"/>
        </w:rPr>
        <w:t>(6)</w:t>
      </w:r>
    </w:p>
    <w:p w14:paraId="6B57EB90" w14:textId="77777777" w:rsidR="00DE5CA5" w:rsidRPr="004E3D6F" w:rsidRDefault="00DE5CA5"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Trong đó m là số pha của động cơ (m = 3), </w:t>
      </w:r>
      <w:r w:rsidR="00FD1629" w:rsidRPr="004E3D6F">
        <w:rPr>
          <w:sz w:val="24"/>
          <w:szCs w:val="24"/>
        </w:rPr>
        <w:t>p là số đôi cực của stato (p = 1</w:t>
      </w:r>
      <w:r w:rsidRPr="004E3D6F">
        <w:rPr>
          <w:sz w:val="24"/>
          <w:szCs w:val="24"/>
        </w:rPr>
        <w:t>) và q</w:t>
      </w:r>
      <w:r w:rsidRPr="004E3D6F">
        <w:rPr>
          <w:sz w:val="24"/>
          <w:szCs w:val="24"/>
          <w:vertAlign w:val="subscript"/>
        </w:rPr>
        <w:t>1</w:t>
      </w:r>
      <w:r w:rsidRPr="004E3D6F">
        <w:rPr>
          <w:sz w:val="24"/>
          <w:szCs w:val="24"/>
        </w:rPr>
        <w:t xml:space="preserve"> là số rãnh</w:t>
      </w:r>
      <w:r w:rsidR="00F817AB" w:rsidRPr="004E3D6F">
        <w:rPr>
          <w:sz w:val="24"/>
          <w:szCs w:val="24"/>
        </w:rPr>
        <w:t xml:space="preserve"> của một pha dưới một cực (q = 4</w:t>
      </w:r>
      <w:r w:rsidRPr="004E3D6F">
        <w:rPr>
          <w:sz w:val="24"/>
          <w:szCs w:val="24"/>
        </w:rPr>
        <w:t>). Do đó Z</w:t>
      </w:r>
      <w:r w:rsidRPr="004E3D6F">
        <w:rPr>
          <w:sz w:val="24"/>
          <w:szCs w:val="24"/>
          <w:vertAlign w:val="subscript"/>
        </w:rPr>
        <w:t>1</w:t>
      </w:r>
      <w:r w:rsidRPr="004E3D6F">
        <w:rPr>
          <w:sz w:val="24"/>
          <w:szCs w:val="24"/>
        </w:rPr>
        <w:t xml:space="preserve"> = </w:t>
      </w:r>
      <w:r w:rsidR="00FD1629" w:rsidRPr="004E3D6F">
        <w:rPr>
          <w:sz w:val="24"/>
          <w:szCs w:val="24"/>
        </w:rPr>
        <w:t>24</w:t>
      </w:r>
      <w:r w:rsidRPr="004E3D6F">
        <w:rPr>
          <w:sz w:val="24"/>
          <w:szCs w:val="24"/>
        </w:rPr>
        <w:t xml:space="preserve"> rãnh.</w:t>
      </w:r>
    </w:p>
    <w:p w14:paraId="26F4DEE9" w14:textId="77777777" w:rsidR="00DE5CA5" w:rsidRPr="004E3D6F" w:rsidRDefault="00E91B79" w:rsidP="00E27633">
      <w:pPr>
        <w:tabs>
          <w:tab w:val="clear" w:pos="720"/>
          <w:tab w:val="clear" w:pos="1440"/>
          <w:tab w:val="clear" w:pos="2160"/>
          <w:tab w:val="clear" w:pos="4253"/>
          <w:tab w:val="clear" w:pos="8505"/>
          <w:tab w:val="right" w:pos="3969"/>
        </w:tabs>
        <w:spacing w:before="0" w:after="0" w:line="288" w:lineRule="auto"/>
        <w:rPr>
          <w:sz w:val="24"/>
          <w:szCs w:val="24"/>
        </w:rPr>
      </w:pPr>
      <w:r w:rsidRPr="004E3D6F">
        <w:rPr>
          <w:sz w:val="24"/>
          <w:szCs w:val="24"/>
        </w:rPr>
        <w:t xml:space="preserve">Bước rãnh stato là: </w:t>
      </w:r>
      <w:r w:rsidR="00833372" w:rsidRPr="004E3D6F">
        <w:rPr>
          <w:position w:val="-30"/>
          <w:sz w:val="24"/>
          <w:szCs w:val="24"/>
        </w:rPr>
        <w:object w:dxaOrig="900" w:dyaOrig="680" w14:anchorId="2F5C79F6">
          <v:shape id="_x0000_i1029" type="#_x0000_t75" style="width:45.15pt;height:33.85pt" o:ole="">
            <v:imagedata r:id="rId20" o:title=""/>
          </v:shape>
          <o:OLEObject Type="Embed" ProgID="Equation.3" ShapeID="_x0000_i1029" DrawAspect="Content" ObjectID="_1615293113" r:id="rId21"/>
        </w:object>
      </w:r>
      <w:r w:rsidRPr="004E3D6F">
        <w:rPr>
          <w:sz w:val="24"/>
          <w:szCs w:val="24"/>
        </w:rPr>
        <w:tab/>
        <w:t>(7)</w:t>
      </w:r>
    </w:p>
    <w:p w14:paraId="1B186431" w14:textId="77777777" w:rsidR="00E27633" w:rsidRDefault="00E91B79" w:rsidP="00607CFD">
      <w:pPr>
        <w:tabs>
          <w:tab w:val="clear" w:pos="720"/>
          <w:tab w:val="clear" w:pos="1440"/>
          <w:tab w:val="clear" w:pos="2160"/>
          <w:tab w:val="clear" w:pos="4253"/>
          <w:tab w:val="clear" w:pos="8505"/>
        </w:tabs>
        <w:spacing w:before="0" w:after="0" w:line="288" w:lineRule="auto"/>
        <w:jc w:val="left"/>
        <w:rPr>
          <w:sz w:val="24"/>
          <w:szCs w:val="24"/>
        </w:rPr>
      </w:pPr>
      <w:r w:rsidRPr="004E3D6F">
        <w:rPr>
          <w:sz w:val="24"/>
          <w:szCs w:val="24"/>
        </w:rPr>
        <w:t>Do đó t</w:t>
      </w:r>
      <w:r w:rsidRPr="004E3D6F">
        <w:rPr>
          <w:sz w:val="24"/>
          <w:szCs w:val="24"/>
          <w:vertAlign w:val="subscript"/>
        </w:rPr>
        <w:t>1</w:t>
      </w:r>
      <w:r w:rsidR="00FD1629" w:rsidRPr="004E3D6F">
        <w:rPr>
          <w:sz w:val="24"/>
          <w:szCs w:val="24"/>
        </w:rPr>
        <w:t xml:space="preserve"> = 0,838</w:t>
      </w:r>
      <w:r w:rsidR="00383674" w:rsidRPr="004E3D6F">
        <w:rPr>
          <w:sz w:val="24"/>
          <w:szCs w:val="24"/>
        </w:rPr>
        <w:t>cm. S</w:t>
      </w:r>
      <w:r w:rsidRPr="004E3D6F">
        <w:rPr>
          <w:sz w:val="24"/>
          <w:szCs w:val="24"/>
        </w:rPr>
        <w:t xml:space="preserve">ố thanh dẫn tác dụng trong một rãnh: </w:t>
      </w:r>
    </w:p>
    <w:p w14:paraId="11C87396" w14:textId="77777777" w:rsidR="00E91B79" w:rsidRPr="004E3D6F" w:rsidRDefault="00833372" w:rsidP="00E27633">
      <w:pPr>
        <w:tabs>
          <w:tab w:val="clear" w:pos="720"/>
          <w:tab w:val="clear" w:pos="1440"/>
          <w:tab w:val="clear" w:pos="2160"/>
          <w:tab w:val="clear" w:pos="4253"/>
          <w:tab w:val="clear" w:pos="8505"/>
          <w:tab w:val="right" w:pos="3969"/>
        </w:tabs>
        <w:spacing w:before="0" w:after="0" w:line="288" w:lineRule="auto"/>
        <w:jc w:val="left"/>
        <w:rPr>
          <w:sz w:val="24"/>
          <w:szCs w:val="24"/>
        </w:rPr>
      </w:pPr>
      <w:r w:rsidRPr="004E3D6F">
        <w:rPr>
          <w:position w:val="-30"/>
          <w:sz w:val="24"/>
          <w:szCs w:val="24"/>
        </w:rPr>
        <w:object w:dxaOrig="1260" w:dyaOrig="700" w14:anchorId="09BF9DD3">
          <v:shape id="_x0000_i1030" type="#_x0000_t75" style="width:64.5pt;height:36pt" o:ole="">
            <v:imagedata r:id="rId22" o:title=""/>
          </v:shape>
          <o:OLEObject Type="Embed" ProgID="Equation.3" ShapeID="_x0000_i1030" DrawAspect="Content" ObjectID="_1615293114" r:id="rId23"/>
        </w:object>
      </w:r>
      <w:r w:rsidRPr="004E3D6F">
        <w:rPr>
          <w:sz w:val="24"/>
          <w:szCs w:val="24"/>
        </w:rPr>
        <w:tab/>
        <w:t>(8)</w:t>
      </w:r>
    </w:p>
    <w:p w14:paraId="5206F56B" w14:textId="77777777" w:rsidR="00E91B79" w:rsidRPr="004E3D6F" w:rsidRDefault="00E91B79"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Chọn a</w:t>
      </w:r>
      <w:r w:rsidRPr="004E3D6F">
        <w:rPr>
          <w:sz w:val="24"/>
          <w:szCs w:val="24"/>
          <w:vertAlign w:val="subscript"/>
        </w:rPr>
        <w:t>1</w:t>
      </w:r>
      <w:r w:rsidR="00FD1629" w:rsidRPr="004E3D6F">
        <w:rPr>
          <w:sz w:val="24"/>
          <w:szCs w:val="24"/>
        </w:rPr>
        <w:t xml:space="preserve"> = </w:t>
      </w:r>
      <w:r w:rsidR="006114A2" w:rsidRPr="004E3D6F">
        <w:rPr>
          <w:sz w:val="24"/>
          <w:szCs w:val="24"/>
        </w:rPr>
        <w:t>2</w:t>
      </w:r>
      <w:r w:rsidRPr="004E3D6F">
        <w:rPr>
          <w:sz w:val="24"/>
          <w:szCs w:val="24"/>
        </w:rPr>
        <w:t>.</w:t>
      </w:r>
      <w:r w:rsidR="00970AED" w:rsidRPr="004E3D6F">
        <w:rPr>
          <w:sz w:val="24"/>
          <w:szCs w:val="24"/>
        </w:rPr>
        <w:t xml:space="preserve"> Với các thông số tính ở trên ta có u</w:t>
      </w:r>
      <w:r w:rsidR="00970AED" w:rsidRPr="004E3D6F">
        <w:rPr>
          <w:sz w:val="24"/>
          <w:szCs w:val="24"/>
          <w:vertAlign w:val="subscript"/>
        </w:rPr>
        <w:t>r1</w:t>
      </w:r>
      <w:r w:rsidR="00970AED" w:rsidRPr="004E3D6F">
        <w:rPr>
          <w:sz w:val="24"/>
          <w:szCs w:val="24"/>
        </w:rPr>
        <w:t xml:space="preserve"> = </w:t>
      </w:r>
      <w:r w:rsidR="006114A2" w:rsidRPr="004E3D6F">
        <w:rPr>
          <w:sz w:val="24"/>
          <w:szCs w:val="24"/>
        </w:rPr>
        <w:t>208</w:t>
      </w:r>
      <w:r w:rsidR="00970AED" w:rsidRPr="004E3D6F">
        <w:rPr>
          <w:sz w:val="24"/>
          <w:szCs w:val="24"/>
        </w:rPr>
        <w:t xml:space="preserve"> thanh.</w:t>
      </w:r>
    </w:p>
    <w:p w14:paraId="7001DEFD" w14:textId="77777777" w:rsidR="00970AED" w:rsidRPr="004E3D6F" w:rsidRDefault="0007215B" w:rsidP="00E27633">
      <w:pPr>
        <w:tabs>
          <w:tab w:val="clear" w:pos="720"/>
          <w:tab w:val="clear" w:pos="1440"/>
          <w:tab w:val="clear" w:pos="2160"/>
          <w:tab w:val="clear" w:pos="4253"/>
          <w:tab w:val="clear" w:pos="8505"/>
          <w:tab w:val="right" w:pos="3969"/>
        </w:tabs>
        <w:spacing w:before="0" w:after="0" w:line="288" w:lineRule="auto"/>
        <w:rPr>
          <w:sz w:val="24"/>
          <w:szCs w:val="24"/>
        </w:rPr>
      </w:pPr>
      <w:r w:rsidRPr="004E3D6F">
        <w:rPr>
          <w:sz w:val="24"/>
          <w:szCs w:val="24"/>
        </w:rPr>
        <w:t xml:space="preserve">Số vòng dây của một bối dây trong một rãnh: </w:t>
      </w:r>
      <w:r w:rsidRPr="004E3D6F">
        <w:rPr>
          <w:position w:val="-30"/>
          <w:sz w:val="24"/>
          <w:szCs w:val="24"/>
        </w:rPr>
        <w:object w:dxaOrig="1300" w:dyaOrig="680" w14:anchorId="171657C2">
          <v:shape id="_x0000_i1031" type="#_x0000_t75" style="width:65pt;height:33.85pt" o:ole="">
            <v:imagedata r:id="rId24" o:title=""/>
          </v:shape>
          <o:OLEObject Type="Embed" ProgID="Equation.3" ShapeID="_x0000_i1031" DrawAspect="Content" ObjectID="_1615293115" r:id="rId25"/>
        </w:object>
      </w:r>
      <w:r w:rsidRPr="004E3D6F">
        <w:rPr>
          <w:sz w:val="24"/>
          <w:szCs w:val="24"/>
        </w:rPr>
        <w:tab/>
        <w:t>(9)</w:t>
      </w:r>
    </w:p>
    <w:p w14:paraId="12D476F1" w14:textId="77777777" w:rsidR="00B36EBA" w:rsidRPr="004E3D6F" w:rsidRDefault="008F1B06"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Do đó w</w:t>
      </w:r>
      <w:r w:rsidRPr="004E3D6F">
        <w:rPr>
          <w:sz w:val="24"/>
          <w:szCs w:val="24"/>
          <w:vertAlign w:val="subscript"/>
        </w:rPr>
        <w:t>1</w:t>
      </w:r>
      <w:r w:rsidRPr="004E3D6F">
        <w:rPr>
          <w:sz w:val="24"/>
          <w:szCs w:val="24"/>
        </w:rPr>
        <w:t xml:space="preserve"> = </w:t>
      </w:r>
      <w:r w:rsidR="006114A2" w:rsidRPr="004E3D6F">
        <w:rPr>
          <w:sz w:val="24"/>
          <w:szCs w:val="24"/>
        </w:rPr>
        <w:t>416</w:t>
      </w:r>
      <w:r w:rsidRPr="004E3D6F">
        <w:rPr>
          <w:sz w:val="24"/>
          <w:szCs w:val="24"/>
        </w:rPr>
        <w:t xml:space="preserve"> vòng</w:t>
      </w:r>
    </w:p>
    <w:p w14:paraId="7BE3A5BB" w14:textId="7D4E19E8" w:rsidR="000C797B" w:rsidRPr="004E3D6F" w:rsidRDefault="009F7485"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Tra theo </w:t>
      </w:r>
      <w:r w:rsidR="00C71983">
        <w:rPr>
          <w:sz w:val="24"/>
          <w:szCs w:val="24"/>
        </w:rPr>
        <w:t>H</w:t>
      </w:r>
      <w:r w:rsidRPr="004E3D6F">
        <w:rPr>
          <w:sz w:val="24"/>
          <w:szCs w:val="24"/>
        </w:rPr>
        <w:t>ình 10.4a [8</w:t>
      </w:r>
      <w:r w:rsidR="008F1B06" w:rsidRPr="004E3D6F">
        <w:rPr>
          <w:sz w:val="24"/>
          <w:szCs w:val="24"/>
        </w:rPr>
        <w:t xml:space="preserve">] ta có AJ = </w:t>
      </w:r>
      <w:r w:rsidR="006114A2" w:rsidRPr="004E3D6F">
        <w:rPr>
          <w:sz w:val="24"/>
          <w:szCs w:val="24"/>
        </w:rPr>
        <w:t>135</w:t>
      </w:r>
      <w:r w:rsidR="008F1B06" w:rsidRPr="004E3D6F">
        <w:rPr>
          <w:sz w:val="24"/>
          <w:szCs w:val="24"/>
        </w:rPr>
        <w:t>0A</w:t>
      </w:r>
      <w:r w:rsidR="008F1B06" w:rsidRPr="004E3D6F">
        <w:rPr>
          <w:sz w:val="24"/>
          <w:szCs w:val="24"/>
          <w:vertAlign w:val="superscript"/>
        </w:rPr>
        <w:t>2</w:t>
      </w:r>
      <w:r w:rsidR="008F1B06" w:rsidRPr="004E3D6F">
        <w:rPr>
          <w:sz w:val="24"/>
          <w:szCs w:val="24"/>
        </w:rPr>
        <w:t xml:space="preserve">/cm.mm với mật độ dòng điện trong thanh dẫn là </w:t>
      </w:r>
      <w:r w:rsidR="008F1B06" w:rsidRPr="004E3D6F">
        <w:rPr>
          <w:position w:val="-24"/>
          <w:sz w:val="24"/>
          <w:szCs w:val="24"/>
        </w:rPr>
        <w:object w:dxaOrig="880" w:dyaOrig="620" w14:anchorId="4F31787B">
          <v:shape id="_x0000_i1032" type="#_x0000_t75" style="width:44.05pt;height:31.7pt" o:ole="">
            <v:imagedata r:id="rId26" o:title=""/>
          </v:shape>
          <o:OLEObject Type="Embed" ProgID="Equation.3" ShapeID="_x0000_i1032" DrawAspect="Content" ObjectID="_1615293116" r:id="rId27"/>
        </w:object>
      </w:r>
      <w:r w:rsidR="008F1B06" w:rsidRPr="004E3D6F">
        <w:rPr>
          <w:sz w:val="24"/>
          <w:szCs w:val="24"/>
        </w:rPr>
        <w:t>. Như vậy ta có J</w:t>
      </w:r>
      <w:r w:rsidR="008F1B06" w:rsidRPr="004E3D6F">
        <w:rPr>
          <w:sz w:val="24"/>
          <w:szCs w:val="24"/>
          <w:vertAlign w:val="subscript"/>
        </w:rPr>
        <w:t>1</w:t>
      </w:r>
      <w:r w:rsidR="006114A2" w:rsidRPr="004E3D6F">
        <w:rPr>
          <w:sz w:val="24"/>
          <w:szCs w:val="24"/>
        </w:rPr>
        <w:t xml:space="preserve"> = 6,43</w:t>
      </w:r>
      <w:r w:rsidR="00593793">
        <w:rPr>
          <w:sz w:val="24"/>
          <w:szCs w:val="24"/>
        </w:rPr>
        <w:t>A.</w:t>
      </w:r>
    </w:p>
    <w:p w14:paraId="675A0140" w14:textId="77777777" w:rsidR="008F1B06" w:rsidRPr="004E3D6F" w:rsidRDefault="00253AC0"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Tiết diện sơ bộ </w:t>
      </w:r>
      <w:r w:rsidR="008F1B06" w:rsidRPr="004E3D6F">
        <w:rPr>
          <w:sz w:val="24"/>
          <w:szCs w:val="24"/>
        </w:rPr>
        <w:t xml:space="preserve">dây dẫn là: </w:t>
      </w:r>
      <w:r w:rsidR="00BA696F" w:rsidRPr="004E3D6F">
        <w:rPr>
          <w:position w:val="-30"/>
          <w:sz w:val="24"/>
          <w:szCs w:val="24"/>
        </w:rPr>
        <w:object w:dxaOrig="1180" w:dyaOrig="680" w14:anchorId="37E7D9B4">
          <v:shape id="_x0000_i1033" type="#_x0000_t75" style="width:59.1pt;height:33.85pt" o:ole="">
            <v:imagedata r:id="rId28" o:title=""/>
          </v:shape>
          <o:OLEObject Type="Embed" ProgID="Equation.3" ShapeID="_x0000_i1033" DrawAspect="Content" ObjectID="_1615293117" r:id="rId29"/>
        </w:object>
      </w:r>
      <w:r w:rsidR="008F1B06" w:rsidRPr="004E3D6F">
        <w:rPr>
          <w:sz w:val="24"/>
          <w:szCs w:val="24"/>
        </w:rPr>
        <w:t>với số sợi chập n</w:t>
      </w:r>
      <w:r w:rsidR="008F1B06" w:rsidRPr="004E3D6F">
        <w:rPr>
          <w:sz w:val="24"/>
          <w:szCs w:val="24"/>
          <w:vertAlign w:val="subscript"/>
        </w:rPr>
        <w:t>1</w:t>
      </w:r>
      <w:r w:rsidR="00F817AB" w:rsidRPr="004E3D6F">
        <w:rPr>
          <w:sz w:val="24"/>
          <w:szCs w:val="24"/>
        </w:rPr>
        <w:t xml:space="preserve"> = 1</w:t>
      </w:r>
      <w:r w:rsidRPr="004E3D6F">
        <w:rPr>
          <w:sz w:val="24"/>
          <w:szCs w:val="24"/>
        </w:rPr>
        <w:t>,</w:t>
      </w:r>
      <w:r w:rsidR="004456CF" w:rsidRPr="004E3D6F">
        <w:rPr>
          <w:sz w:val="24"/>
          <w:szCs w:val="24"/>
        </w:rPr>
        <w:t xml:space="preserve"> s</w:t>
      </w:r>
      <w:r w:rsidR="008F1B06" w:rsidRPr="004E3D6F">
        <w:rPr>
          <w:sz w:val="24"/>
          <w:szCs w:val="24"/>
          <w:vertAlign w:val="subscript"/>
        </w:rPr>
        <w:t>1</w:t>
      </w:r>
      <w:r w:rsidR="0094374B" w:rsidRPr="004E3D6F">
        <w:rPr>
          <w:sz w:val="24"/>
          <w:szCs w:val="24"/>
        </w:rPr>
        <w:t>=</w:t>
      </w:r>
      <w:r w:rsidR="006114A2" w:rsidRPr="004E3D6F">
        <w:rPr>
          <w:sz w:val="24"/>
          <w:szCs w:val="24"/>
        </w:rPr>
        <w:t>0,132</w:t>
      </w:r>
      <w:r w:rsidR="008F1B06" w:rsidRPr="004E3D6F">
        <w:rPr>
          <w:sz w:val="24"/>
          <w:szCs w:val="24"/>
        </w:rPr>
        <w:t>mm</w:t>
      </w:r>
      <w:r w:rsidR="008F1B06" w:rsidRPr="004E3D6F">
        <w:rPr>
          <w:sz w:val="24"/>
          <w:szCs w:val="24"/>
          <w:vertAlign w:val="superscript"/>
        </w:rPr>
        <w:t>2</w:t>
      </w:r>
      <w:r w:rsidR="008F1B06" w:rsidRPr="004E3D6F">
        <w:rPr>
          <w:sz w:val="24"/>
          <w:szCs w:val="24"/>
        </w:rPr>
        <w:t>. Th</w:t>
      </w:r>
      <w:r w:rsidR="009F7485" w:rsidRPr="004E3D6F">
        <w:rPr>
          <w:sz w:val="24"/>
          <w:szCs w:val="24"/>
        </w:rPr>
        <w:t>eo bảng tra tiết diện dây dẫn [8</w:t>
      </w:r>
      <w:r w:rsidR="008F1B06" w:rsidRPr="004E3D6F">
        <w:rPr>
          <w:sz w:val="24"/>
          <w:szCs w:val="24"/>
        </w:rPr>
        <w:t xml:space="preserve">], </w:t>
      </w:r>
      <w:r w:rsidR="004456CF" w:rsidRPr="004E3D6F">
        <w:rPr>
          <w:sz w:val="24"/>
          <w:szCs w:val="24"/>
        </w:rPr>
        <w:t>dây dẫn được chọn có tiết diện S</w:t>
      </w:r>
      <w:r w:rsidR="004456CF" w:rsidRPr="004E3D6F">
        <w:rPr>
          <w:sz w:val="24"/>
          <w:szCs w:val="24"/>
          <w:vertAlign w:val="subscript"/>
        </w:rPr>
        <w:t>1</w:t>
      </w:r>
      <w:r w:rsidR="006114A2" w:rsidRPr="004E3D6F">
        <w:rPr>
          <w:sz w:val="24"/>
          <w:szCs w:val="24"/>
        </w:rPr>
        <w:t xml:space="preserve"> = 0,132</w:t>
      </w:r>
      <w:r w:rsidR="004456CF" w:rsidRPr="004E3D6F">
        <w:rPr>
          <w:sz w:val="24"/>
          <w:szCs w:val="24"/>
        </w:rPr>
        <w:t>mm</w:t>
      </w:r>
      <w:r w:rsidR="004456CF" w:rsidRPr="004E3D6F">
        <w:rPr>
          <w:sz w:val="24"/>
          <w:szCs w:val="24"/>
          <w:vertAlign w:val="superscript"/>
        </w:rPr>
        <w:t>2</w:t>
      </w:r>
      <w:r w:rsidR="004456CF" w:rsidRPr="004E3D6F">
        <w:rPr>
          <w:sz w:val="24"/>
          <w:szCs w:val="24"/>
        </w:rPr>
        <w:t xml:space="preserve">, đường kính </w:t>
      </w:r>
      <w:r w:rsidR="006114A2" w:rsidRPr="004E3D6F">
        <w:rPr>
          <w:sz w:val="24"/>
          <w:szCs w:val="24"/>
        </w:rPr>
        <w:t xml:space="preserve">dây </w:t>
      </w:r>
      <w:r w:rsidR="00BA696F" w:rsidRPr="004E3D6F">
        <w:rPr>
          <w:sz w:val="24"/>
          <w:szCs w:val="24"/>
        </w:rPr>
        <w:t xml:space="preserve">dẫn </w:t>
      </w:r>
      <w:r w:rsidR="006114A2" w:rsidRPr="004E3D6F">
        <w:rPr>
          <w:sz w:val="24"/>
          <w:szCs w:val="24"/>
        </w:rPr>
        <w:t>là d</w:t>
      </w:r>
      <w:ins w:id="1" w:author="Author">
        <w:r w:rsidR="00B263B8">
          <w:rPr>
            <w:sz w:val="24"/>
            <w:szCs w:val="24"/>
          </w:rPr>
          <w:t xml:space="preserve"> </w:t>
        </w:r>
      </w:ins>
      <w:r w:rsidR="006114A2" w:rsidRPr="004E3D6F">
        <w:rPr>
          <w:sz w:val="24"/>
          <w:szCs w:val="24"/>
        </w:rPr>
        <w:t>=</w:t>
      </w:r>
      <w:ins w:id="2" w:author="Author">
        <w:r w:rsidR="00B263B8">
          <w:rPr>
            <w:sz w:val="24"/>
            <w:szCs w:val="24"/>
          </w:rPr>
          <w:t xml:space="preserve"> </w:t>
        </w:r>
      </w:ins>
      <w:r w:rsidR="006114A2" w:rsidRPr="004E3D6F">
        <w:rPr>
          <w:sz w:val="24"/>
          <w:szCs w:val="24"/>
        </w:rPr>
        <w:t>0,4</w:t>
      </w:r>
      <w:r w:rsidR="00FD1629" w:rsidRPr="004E3D6F">
        <w:rPr>
          <w:sz w:val="24"/>
          <w:szCs w:val="24"/>
        </w:rPr>
        <w:t>1</w:t>
      </w:r>
      <w:r w:rsidR="004456CF" w:rsidRPr="004E3D6F">
        <w:rPr>
          <w:sz w:val="24"/>
          <w:szCs w:val="24"/>
        </w:rPr>
        <w:t xml:space="preserve">mm và đường kính dây </w:t>
      </w:r>
      <w:r w:rsidR="00BA696F" w:rsidRPr="004E3D6F">
        <w:rPr>
          <w:sz w:val="24"/>
          <w:szCs w:val="24"/>
        </w:rPr>
        <w:t>bao gồm</w:t>
      </w:r>
      <w:r w:rsidR="004456CF" w:rsidRPr="004E3D6F">
        <w:rPr>
          <w:sz w:val="24"/>
          <w:szCs w:val="24"/>
        </w:rPr>
        <w:t xml:space="preserve"> cách điện là d</w:t>
      </w:r>
      <w:r w:rsidR="004456CF" w:rsidRPr="004E3D6F">
        <w:rPr>
          <w:sz w:val="24"/>
          <w:szCs w:val="24"/>
          <w:vertAlign w:val="subscript"/>
        </w:rPr>
        <w:t>cd</w:t>
      </w:r>
      <w:r w:rsidR="006114A2" w:rsidRPr="004E3D6F">
        <w:rPr>
          <w:sz w:val="24"/>
          <w:szCs w:val="24"/>
        </w:rPr>
        <w:t xml:space="preserve"> = 0,</w:t>
      </w:r>
      <w:r w:rsidR="00FD1629" w:rsidRPr="004E3D6F">
        <w:rPr>
          <w:sz w:val="24"/>
          <w:szCs w:val="24"/>
        </w:rPr>
        <w:t>45</w:t>
      </w:r>
      <w:r w:rsidR="004456CF" w:rsidRPr="004E3D6F">
        <w:rPr>
          <w:sz w:val="24"/>
          <w:szCs w:val="24"/>
        </w:rPr>
        <w:t>mm.</w:t>
      </w:r>
    </w:p>
    <w:p w14:paraId="02EEDA15" w14:textId="3A73D0F4" w:rsidR="004456CF" w:rsidRPr="004E3D6F" w:rsidRDefault="004456CF"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Về kiểu dâ</w:t>
      </w:r>
      <w:r w:rsidR="00BA696F" w:rsidRPr="004E3D6F">
        <w:rPr>
          <w:sz w:val="24"/>
          <w:szCs w:val="24"/>
        </w:rPr>
        <w:t>y quấn, đ</w:t>
      </w:r>
      <w:r w:rsidR="00A70E55" w:rsidRPr="004E3D6F">
        <w:rPr>
          <w:sz w:val="24"/>
          <w:szCs w:val="24"/>
        </w:rPr>
        <w:t>ộng cơ có công suất 0</w:t>
      </w:r>
      <w:r w:rsidR="00F817AB" w:rsidRPr="004E3D6F">
        <w:rPr>
          <w:sz w:val="24"/>
          <w:szCs w:val="24"/>
        </w:rPr>
        <w:t>,</w:t>
      </w:r>
      <w:r w:rsidR="00A70E55" w:rsidRPr="004E3D6F">
        <w:rPr>
          <w:sz w:val="24"/>
          <w:szCs w:val="24"/>
        </w:rPr>
        <w:t>7</w:t>
      </w:r>
      <w:r w:rsidR="00F817AB" w:rsidRPr="004E3D6F">
        <w:rPr>
          <w:sz w:val="24"/>
          <w:szCs w:val="24"/>
        </w:rPr>
        <w:t>5</w:t>
      </w:r>
      <w:r w:rsidRPr="004E3D6F">
        <w:rPr>
          <w:sz w:val="24"/>
          <w:szCs w:val="24"/>
        </w:rPr>
        <w:t>kW nên kiểu dây quấn là dây quấn 1 lớp quấn đồng khuôn và được quấn bước đủ. Hệ số dây quấn bước ngắn của động cơ khi đó là k</w:t>
      </w:r>
      <w:r w:rsidRPr="004E3D6F">
        <w:rPr>
          <w:sz w:val="24"/>
          <w:szCs w:val="24"/>
          <w:vertAlign w:val="subscript"/>
        </w:rPr>
        <w:t>y</w:t>
      </w:r>
      <w:r w:rsidR="00030B46">
        <w:rPr>
          <w:sz w:val="24"/>
          <w:szCs w:val="24"/>
        </w:rPr>
        <w:t xml:space="preserve"> = 1</w:t>
      </w:r>
      <w:r w:rsidR="00A734D1" w:rsidRPr="004E3D6F">
        <w:rPr>
          <w:sz w:val="24"/>
          <w:szCs w:val="24"/>
        </w:rPr>
        <w:t xml:space="preserve"> và hệ số </w:t>
      </w:r>
      <w:r w:rsidRPr="004E3D6F">
        <w:rPr>
          <w:sz w:val="24"/>
          <w:szCs w:val="24"/>
        </w:rPr>
        <w:t>rải là k</w:t>
      </w:r>
      <w:r w:rsidRPr="004E3D6F">
        <w:rPr>
          <w:sz w:val="24"/>
          <w:szCs w:val="24"/>
          <w:vertAlign w:val="subscript"/>
        </w:rPr>
        <w:t>v</w:t>
      </w:r>
      <w:r w:rsidR="00A734D1" w:rsidRPr="004E3D6F">
        <w:rPr>
          <w:sz w:val="24"/>
          <w:szCs w:val="24"/>
        </w:rPr>
        <w:t xml:space="preserve"> = 0,958. Như vậy hệ số</w:t>
      </w:r>
      <w:r w:rsidRPr="004E3D6F">
        <w:rPr>
          <w:sz w:val="24"/>
          <w:szCs w:val="24"/>
        </w:rPr>
        <w:t xml:space="preserve"> k</w:t>
      </w:r>
      <w:r w:rsidRPr="004E3D6F">
        <w:rPr>
          <w:sz w:val="24"/>
          <w:szCs w:val="24"/>
          <w:vertAlign w:val="subscript"/>
        </w:rPr>
        <w:t>d</w:t>
      </w:r>
      <w:r w:rsidRPr="004E3D6F">
        <w:rPr>
          <w:sz w:val="24"/>
          <w:szCs w:val="24"/>
        </w:rPr>
        <w:t xml:space="preserve"> = 0,9</w:t>
      </w:r>
      <w:r w:rsidR="00563603" w:rsidRPr="004E3D6F">
        <w:rPr>
          <w:sz w:val="24"/>
          <w:szCs w:val="24"/>
        </w:rPr>
        <w:t>58.</w:t>
      </w:r>
    </w:p>
    <w:p w14:paraId="20310556" w14:textId="77777777" w:rsidR="00E27633" w:rsidRDefault="00563603"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Từ thông trong khe hở không khí được xác định: </w:t>
      </w:r>
    </w:p>
    <w:p w14:paraId="13A68672" w14:textId="77777777" w:rsidR="00563603" w:rsidRPr="004E3D6F" w:rsidRDefault="00563603" w:rsidP="00AE0CE4">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1740" w:dyaOrig="680" w14:anchorId="5497B21F">
          <v:shape id="_x0000_i1034" type="#_x0000_t75" style="width:87.05pt;height:33.85pt" o:ole="">
            <v:imagedata r:id="rId30" o:title=""/>
          </v:shape>
          <o:OLEObject Type="Embed" ProgID="Equation.3" ShapeID="_x0000_i1034" DrawAspect="Content" ObjectID="_1615293118" r:id="rId31"/>
        </w:object>
      </w:r>
      <w:r w:rsidR="00383674" w:rsidRPr="004E3D6F">
        <w:rPr>
          <w:sz w:val="24"/>
          <w:szCs w:val="24"/>
        </w:rPr>
        <w:tab/>
      </w:r>
      <w:r w:rsidRPr="004E3D6F">
        <w:rPr>
          <w:sz w:val="24"/>
          <w:szCs w:val="24"/>
        </w:rPr>
        <w:t>(10)</w:t>
      </w:r>
    </w:p>
    <w:p w14:paraId="7680717E" w14:textId="245BCF85" w:rsidR="00383674" w:rsidRPr="004E3D6F" w:rsidRDefault="00563603"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Do đó φ</w:t>
      </w:r>
      <w:r w:rsidR="00A70E55" w:rsidRPr="004E3D6F">
        <w:rPr>
          <w:sz w:val="24"/>
          <w:szCs w:val="24"/>
        </w:rPr>
        <w:t xml:space="preserve"> = 0,0025</w:t>
      </w:r>
      <w:r w:rsidR="00D00F9F">
        <w:rPr>
          <w:sz w:val="24"/>
          <w:szCs w:val="24"/>
        </w:rPr>
        <w:t>Wb.</w:t>
      </w:r>
    </w:p>
    <w:p w14:paraId="388EE3D0" w14:textId="77777777" w:rsidR="00E27633" w:rsidRDefault="00563603"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Khi đó mật độ từ thông ở khe hở không khí </w:t>
      </w:r>
      <w:r w:rsidRPr="00057FEF">
        <w:rPr>
          <w:i/>
          <w:sz w:val="24"/>
          <w:szCs w:val="24"/>
        </w:rPr>
        <w:t>t</w:t>
      </w:r>
      <w:r w:rsidR="00566F71" w:rsidRPr="00057FEF">
        <w:rPr>
          <w:i/>
          <w:sz w:val="24"/>
          <w:szCs w:val="24"/>
        </w:rPr>
        <w:t>h</w:t>
      </w:r>
      <w:r w:rsidRPr="004E3D6F">
        <w:rPr>
          <w:sz w:val="24"/>
          <w:szCs w:val="24"/>
        </w:rPr>
        <w:t xml:space="preserve">: </w:t>
      </w:r>
    </w:p>
    <w:p w14:paraId="5CC671E9" w14:textId="77777777" w:rsidR="00563603" w:rsidRPr="004E3D6F" w:rsidRDefault="00563603" w:rsidP="00AE0CE4">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1180" w:dyaOrig="720" w14:anchorId="5A992008">
          <v:shape id="_x0000_i1035" type="#_x0000_t75" style="width:59.1pt;height:36pt" o:ole="">
            <v:imagedata r:id="rId32" o:title=""/>
          </v:shape>
          <o:OLEObject Type="Embed" ProgID="Equation.3" ShapeID="_x0000_i1035" DrawAspect="Content" ObjectID="_1615293119" r:id="rId33"/>
        </w:object>
      </w:r>
      <w:r w:rsidRPr="004E3D6F">
        <w:rPr>
          <w:sz w:val="24"/>
          <w:szCs w:val="24"/>
        </w:rPr>
        <w:tab/>
        <w:t>(11)</w:t>
      </w:r>
    </w:p>
    <w:p w14:paraId="440CDF32" w14:textId="77777777" w:rsidR="00563603" w:rsidRPr="004E3D6F" w:rsidRDefault="00563603"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Hay B</w:t>
      </w:r>
      <w:r w:rsidRPr="004E3D6F">
        <w:rPr>
          <w:sz w:val="24"/>
          <w:szCs w:val="24"/>
          <w:vertAlign w:val="subscript"/>
        </w:rPr>
        <w:t>δ</w:t>
      </w:r>
      <w:r w:rsidR="006114A2" w:rsidRPr="004E3D6F">
        <w:rPr>
          <w:sz w:val="24"/>
          <w:szCs w:val="24"/>
        </w:rPr>
        <w:t xml:space="preserve"> = 0,689T (sai số 1,64</w:t>
      </w:r>
      <w:r w:rsidRPr="004E3D6F">
        <w:rPr>
          <w:sz w:val="24"/>
          <w:szCs w:val="24"/>
        </w:rPr>
        <w:t>% so với số đã chọn ban đầu).</w:t>
      </w:r>
    </w:p>
    <w:p w14:paraId="3CDB5C0D" w14:textId="77777777" w:rsidR="00E27633" w:rsidRDefault="00563603" w:rsidP="00607CFD">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Để xác định sơ bộ </w:t>
      </w:r>
      <w:r w:rsidR="006F606B" w:rsidRPr="004E3D6F">
        <w:rPr>
          <w:sz w:val="24"/>
          <w:szCs w:val="24"/>
        </w:rPr>
        <w:t xml:space="preserve">định chiều rộng răng, ta dựa trên công thức: </w:t>
      </w:r>
    </w:p>
    <w:p w14:paraId="46674539" w14:textId="77777777" w:rsidR="00563603" w:rsidRPr="004E3D6F" w:rsidRDefault="006F606B" w:rsidP="00AE0CE4">
      <w:pPr>
        <w:tabs>
          <w:tab w:val="clear" w:pos="720"/>
          <w:tab w:val="clear" w:pos="1440"/>
          <w:tab w:val="clear" w:pos="2160"/>
          <w:tab w:val="clear" w:pos="4253"/>
          <w:tab w:val="clear" w:pos="8505"/>
          <w:tab w:val="right" w:pos="3969"/>
        </w:tabs>
        <w:spacing w:before="0" w:after="0" w:line="288" w:lineRule="auto"/>
        <w:rPr>
          <w:sz w:val="24"/>
          <w:szCs w:val="24"/>
        </w:rPr>
      </w:pPr>
      <w:r w:rsidRPr="004E3D6F">
        <w:rPr>
          <w:position w:val="-30"/>
          <w:sz w:val="24"/>
          <w:szCs w:val="24"/>
        </w:rPr>
        <w:object w:dxaOrig="1280" w:dyaOrig="700" w14:anchorId="3F6ECBC4">
          <v:shape id="_x0000_i1036" type="#_x0000_t75" style="width:63.95pt;height:35.45pt" o:ole="">
            <v:imagedata r:id="rId34" o:title=""/>
          </v:shape>
          <o:OLEObject Type="Embed" ProgID="Equation.3" ShapeID="_x0000_i1036" DrawAspect="Content" ObjectID="_1615293120" r:id="rId35"/>
        </w:object>
      </w:r>
      <w:r w:rsidR="00383674" w:rsidRPr="004E3D6F">
        <w:rPr>
          <w:sz w:val="24"/>
          <w:szCs w:val="24"/>
        </w:rPr>
        <w:tab/>
      </w:r>
      <w:r w:rsidRPr="004E3D6F">
        <w:rPr>
          <w:sz w:val="24"/>
          <w:szCs w:val="24"/>
        </w:rPr>
        <w:t>(1</w:t>
      </w:r>
      <w:r w:rsidR="00566F71" w:rsidRPr="004E3D6F">
        <w:rPr>
          <w:sz w:val="24"/>
          <w:szCs w:val="24"/>
        </w:rPr>
        <w:t>2</w:t>
      </w:r>
      <w:r w:rsidRPr="004E3D6F">
        <w:rPr>
          <w:sz w:val="24"/>
          <w:szCs w:val="24"/>
        </w:rPr>
        <w:t>)</w:t>
      </w:r>
    </w:p>
    <w:p w14:paraId="02D78822" w14:textId="77777777" w:rsidR="006F606B" w:rsidRPr="004E3D6F" w:rsidRDefault="006F606B"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Với hệ số ép chặt gông từ k</w:t>
      </w:r>
      <w:r w:rsidRPr="004E3D6F">
        <w:rPr>
          <w:sz w:val="24"/>
          <w:szCs w:val="24"/>
          <w:vertAlign w:val="subscript"/>
        </w:rPr>
        <w:t>c</w:t>
      </w:r>
      <w:r w:rsidR="00D7154A" w:rsidRPr="004E3D6F">
        <w:rPr>
          <w:sz w:val="24"/>
          <w:szCs w:val="24"/>
        </w:rPr>
        <w:t xml:space="preserve"> = 0,97</w:t>
      </w:r>
      <w:r w:rsidRPr="004E3D6F">
        <w:rPr>
          <w:sz w:val="24"/>
          <w:szCs w:val="24"/>
        </w:rPr>
        <w:t xml:space="preserve"> và </w:t>
      </w:r>
      <w:r w:rsidR="00A734D1" w:rsidRPr="004E3D6F">
        <w:rPr>
          <w:sz w:val="24"/>
          <w:szCs w:val="24"/>
        </w:rPr>
        <w:t>tra bảng 10.5b [8</w:t>
      </w:r>
      <w:r w:rsidR="00524E78" w:rsidRPr="004E3D6F">
        <w:rPr>
          <w:sz w:val="24"/>
          <w:szCs w:val="24"/>
        </w:rPr>
        <w:t xml:space="preserve">] ta chọn từ cảm trong </w:t>
      </w:r>
      <w:r w:rsidR="002E1CA8" w:rsidRPr="004E3D6F">
        <w:rPr>
          <w:sz w:val="24"/>
          <w:szCs w:val="24"/>
        </w:rPr>
        <w:t>răng của stato</w:t>
      </w:r>
      <w:r w:rsidR="00524E78" w:rsidRPr="004E3D6F">
        <w:rPr>
          <w:sz w:val="24"/>
          <w:szCs w:val="24"/>
        </w:rPr>
        <w:t xml:space="preserve"> B</w:t>
      </w:r>
      <w:r w:rsidR="00524E78" w:rsidRPr="004E3D6F">
        <w:rPr>
          <w:sz w:val="24"/>
          <w:szCs w:val="24"/>
          <w:vertAlign w:val="subscript"/>
        </w:rPr>
        <w:t>z1</w:t>
      </w:r>
      <w:r w:rsidR="00D7154A" w:rsidRPr="004E3D6F">
        <w:rPr>
          <w:sz w:val="24"/>
          <w:szCs w:val="24"/>
        </w:rPr>
        <w:t xml:space="preserve"> = 1,85</w:t>
      </w:r>
      <w:r w:rsidR="00524E78" w:rsidRPr="004E3D6F">
        <w:rPr>
          <w:sz w:val="24"/>
          <w:szCs w:val="24"/>
        </w:rPr>
        <w:t>T. Như vậy sơ bộ định chiều răng b</w:t>
      </w:r>
      <w:r w:rsidR="00524E78" w:rsidRPr="004E3D6F">
        <w:rPr>
          <w:sz w:val="24"/>
          <w:szCs w:val="24"/>
          <w:vertAlign w:val="subscript"/>
        </w:rPr>
        <w:t>z1</w:t>
      </w:r>
      <w:r w:rsidR="006114A2" w:rsidRPr="004E3D6F">
        <w:rPr>
          <w:sz w:val="24"/>
          <w:szCs w:val="24"/>
        </w:rPr>
        <w:t xml:space="preserve"> = 0,322</w:t>
      </w:r>
      <w:r w:rsidR="00524E78" w:rsidRPr="004E3D6F">
        <w:rPr>
          <w:sz w:val="24"/>
          <w:szCs w:val="24"/>
        </w:rPr>
        <w:t>cm</w:t>
      </w:r>
      <w:r w:rsidR="008A6F53" w:rsidRPr="004E3D6F">
        <w:rPr>
          <w:sz w:val="24"/>
          <w:szCs w:val="24"/>
        </w:rPr>
        <w:t xml:space="preserve">. </w:t>
      </w:r>
    </w:p>
    <w:p w14:paraId="218E2D76" w14:textId="77777777" w:rsidR="00566F71" w:rsidRPr="004E3D6F" w:rsidRDefault="00566F71" w:rsidP="00AE0CE4">
      <w:pPr>
        <w:tabs>
          <w:tab w:val="clear" w:pos="720"/>
          <w:tab w:val="clear" w:pos="1440"/>
          <w:tab w:val="clear" w:pos="2160"/>
          <w:tab w:val="clear" w:pos="4253"/>
          <w:tab w:val="clear" w:pos="8505"/>
          <w:tab w:val="right" w:pos="3969"/>
        </w:tabs>
        <w:spacing w:before="0" w:after="0" w:line="288" w:lineRule="auto"/>
        <w:rPr>
          <w:sz w:val="24"/>
          <w:szCs w:val="24"/>
        </w:rPr>
      </w:pPr>
      <w:r w:rsidRPr="004E3D6F">
        <w:rPr>
          <w:sz w:val="24"/>
          <w:szCs w:val="24"/>
        </w:rPr>
        <w:t xml:space="preserve">Xác định sơ bộ định chiều cao gông stato: </w:t>
      </w:r>
      <w:r w:rsidRPr="004E3D6F">
        <w:rPr>
          <w:position w:val="-32"/>
          <w:sz w:val="24"/>
          <w:szCs w:val="24"/>
        </w:rPr>
        <w:object w:dxaOrig="1640" w:dyaOrig="740" w14:anchorId="188BF785">
          <v:shape id="_x0000_i1037" type="#_x0000_t75" style="width:82.75pt;height:36.55pt" o:ole="">
            <v:imagedata r:id="rId36" o:title=""/>
          </v:shape>
          <o:OLEObject Type="Embed" ProgID="Equation.3" ShapeID="_x0000_i1037" DrawAspect="Content" ObjectID="_1615293121" r:id="rId37"/>
        </w:object>
      </w:r>
      <w:r w:rsidRPr="004E3D6F">
        <w:rPr>
          <w:sz w:val="24"/>
          <w:szCs w:val="24"/>
        </w:rPr>
        <w:tab/>
        <w:t>(13)</w:t>
      </w:r>
    </w:p>
    <w:p w14:paraId="6672C8AE" w14:textId="77777777" w:rsidR="002E1CA8" w:rsidRDefault="00253AC0" w:rsidP="003E7BE5">
      <w:pPr>
        <w:tabs>
          <w:tab w:val="clear" w:pos="720"/>
          <w:tab w:val="clear" w:pos="1440"/>
          <w:tab w:val="clear" w:pos="2160"/>
          <w:tab w:val="clear" w:pos="4253"/>
          <w:tab w:val="clear" w:pos="8505"/>
        </w:tabs>
        <w:spacing w:before="0" w:after="0" w:line="288" w:lineRule="auto"/>
        <w:rPr>
          <w:sz w:val="24"/>
          <w:szCs w:val="24"/>
        </w:rPr>
      </w:pPr>
      <w:r w:rsidRPr="004E3D6F">
        <w:rPr>
          <w:sz w:val="24"/>
          <w:szCs w:val="24"/>
        </w:rPr>
        <w:t xml:space="preserve">Với từ cảm </w:t>
      </w:r>
      <w:r w:rsidR="00A734D1" w:rsidRPr="004E3D6F">
        <w:rPr>
          <w:sz w:val="24"/>
          <w:szCs w:val="24"/>
        </w:rPr>
        <w:t>gông từ chọn theo bảng 10.5a [8</w:t>
      </w:r>
      <w:r w:rsidR="002E1CA8" w:rsidRPr="004E3D6F">
        <w:rPr>
          <w:sz w:val="24"/>
          <w:szCs w:val="24"/>
        </w:rPr>
        <w:t>]: B</w:t>
      </w:r>
      <w:r w:rsidR="002E1CA8" w:rsidRPr="004E3D6F">
        <w:rPr>
          <w:sz w:val="24"/>
          <w:szCs w:val="24"/>
          <w:vertAlign w:val="subscript"/>
        </w:rPr>
        <w:t>g1</w:t>
      </w:r>
      <w:r w:rsidR="00D7154A" w:rsidRPr="004E3D6F">
        <w:rPr>
          <w:sz w:val="24"/>
          <w:szCs w:val="24"/>
        </w:rPr>
        <w:t xml:space="preserve"> = 1,65</w:t>
      </w:r>
      <w:r w:rsidR="002E1CA8" w:rsidRPr="004E3D6F">
        <w:rPr>
          <w:sz w:val="24"/>
          <w:szCs w:val="24"/>
        </w:rPr>
        <w:t>T. Do đó h</w:t>
      </w:r>
      <w:r w:rsidR="002E1CA8" w:rsidRPr="004E3D6F">
        <w:rPr>
          <w:sz w:val="24"/>
          <w:szCs w:val="24"/>
          <w:vertAlign w:val="subscript"/>
        </w:rPr>
        <w:t>g1</w:t>
      </w:r>
      <w:r w:rsidR="006114A2" w:rsidRPr="004E3D6F">
        <w:rPr>
          <w:sz w:val="24"/>
          <w:szCs w:val="24"/>
        </w:rPr>
        <w:t xml:space="preserve"> = 1,48</w:t>
      </w:r>
      <w:r w:rsidR="002E1CA8" w:rsidRPr="004E3D6F">
        <w:rPr>
          <w:sz w:val="24"/>
          <w:szCs w:val="24"/>
        </w:rPr>
        <w:t>cm.</w:t>
      </w:r>
    </w:p>
    <w:p w14:paraId="5C89B09F" w14:textId="77777777" w:rsidR="00607CFD" w:rsidRDefault="00607CFD" w:rsidP="00607CFD">
      <w:pPr>
        <w:tabs>
          <w:tab w:val="clear" w:pos="720"/>
          <w:tab w:val="clear" w:pos="1440"/>
          <w:tab w:val="clear" w:pos="2160"/>
          <w:tab w:val="clear" w:pos="4253"/>
          <w:tab w:val="clear" w:pos="8505"/>
        </w:tabs>
        <w:spacing w:before="0" w:after="0" w:line="288" w:lineRule="auto"/>
        <w:ind w:firstLine="0"/>
        <w:jc w:val="center"/>
        <w:rPr>
          <w:sz w:val="24"/>
          <w:szCs w:val="24"/>
        </w:rPr>
        <w:sectPr w:rsidR="00607CFD" w:rsidSect="00AC577C">
          <w:type w:val="continuous"/>
          <w:pgSz w:w="10773" w:h="15309" w:code="9"/>
          <w:pgMar w:top="1134" w:right="1134" w:bottom="1134" w:left="1134" w:header="720" w:footer="720" w:gutter="0"/>
          <w:cols w:num="2" w:space="425"/>
          <w:docGrid w:linePitch="360"/>
        </w:sectPr>
      </w:pPr>
    </w:p>
    <w:tbl>
      <w:tblPr>
        <w:tblW w:w="0" w:type="auto"/>
        <w:tblCellMar>
          <w:left w:w="28" w:type="dxa"/>
          <w:right w:w="28" w:type="dxa"/>
        </w:tblCellMar>
        <w:tblLook w:val="04A0" w:firstRow="1" w:lastRow="0" w:firstColumn="1" w:lastColumn="0" w:noHBand="0" w:noVBand="1"/>
      </w:tblPr>
      <w:tblGrid>
        <w:gridCol w:w="4303"/>
        <w:gridCol w:w="4202"/>
      </w:tblGrid>
      <w:tr w:rsidR="00607CFD" w:rsidRPr="00FE10E0" w14:paraId="4106AB9C" w14:textId="77777777" w:rsidTr="00FE10E0">
        <w:tc>
          <w:tcPr>
            <w:tcW w:w="4360" w:type="dxa"/>
            <w:shd w:val="clear" w:color="auto" w:fill="auto"/>
          </w:tcPr>
          <w:p w14:paraId="2949B5CE" w14:textId="41A31116" w:rsidR="00607CFD" w:rsidRPr="00FE10E0" w:rsidRDefault="00C9187E" w:rsidP="00FE10E0">
            <w:pPr>
              <w:tabs>
                <w:tab w:val="clear" w:pos="720"/>
                <w:tab w:val="clear" w:pos="1440"/>
                <w:tab w:val="clear" w:pos="2160"/>
                <w:tab w:val="clear" w:pos="4253"/>
                <w:tab w:val="clear" w:pos="8505"/>
              </w:tabs>
              <w:spacing w:before="0" w:after="0" w:line="288" w:lineRule="auto"/>
              <w:ind w:firstLine="0"/>
              <w:jc w:val="center"/>
              <w:rPr>
                <w:sz w:val="24"/>
                <w:szCs w:val="24"/>
              </w:rPr>
            </w:pPr>
            <w:r w:rsidRPr="00FE10E0">
              <w:rPr>
                <w:noProof/>
                <w:sz w:val="24"/>
                <w:szCs w:val="24"/>
              </w:rPr>
              <w:lastRenderedPageBreak/>
              <w:drawing>
                <wp:inline distT="0" distB="0" distL="0" distR="0" wp14:anchorId="4CA37093" wp14:editId="7E98A947">
                  <wp:extent cx="2682875" cy="2173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2875" cy="2173605"/>
                          </a:xfrm>
                          <a:prstGeom prst="rect">
                            <a:avLst/>
                          </a:prstGeom>
                          <a:noFill/>
                          <a:ln>
                            <a:noFill/>
                          </a:ln>
                        </pic:spPr>
                      </pic:pic>
                    </a:graphicData>
                  </a:graphic>
                </wp:inline>
              </w:drawing>
            </w:r>
          </w:p>
          <w:p w14:paraId="0BD064D9" w14:textId="1A36CAD0" w:rsidR="00607CFD" w:rsidRPr="00FE10E0" w:rsidRDefault="00607CFD" w:rsidP="00A927B1">
            <w:pPr>
              <w:tabs>
                <w:tab w:val="clear" w:pos="720"/>
                <w:tab w:val="clear" w:pos="1440"/>
                <w:tab w:val="clear" w:pos="2160"/>
                <w:tab w:val="clear" w:pos="4253"/>
                <w:tab w:val="clear" w:pos="8505"/>
              </w:tabs>
              <w:spacing w:before="120" w:after="120" w:line="240" w:lineRule="auto"/>
              <w:ind w:firstLine="0"/>
              <w:jc w:val="center"/>
              <w:rPr>
                <w:sz w:val="24"/>
                <w:szCs w:val="24"/>
              </w:rPr>
            </w:pPr>
            <w:r w:rsidRPr="00FE10E0">
              <w:rPr>
                <w:b/>
                <w:sz w:val="24"/>
                <w:szCs w:val="24"/>
              </w:rPr>
              <w:t>Hình 1</w:t>
            </w:r>
            <w:r w:rsidR="00351ED2">
              <w:rPr>
                <w:sz w:val="24"/>
                <w:szCs w:val="24"/>
              </w:rPr>
              <w:t>.</w:t>
            </w:r>
            <w:r w:rsidRPr="00FE10E0">
              <w:rPr>
                <w:sz w:val="24"/>
                <w:szCs w:val="24"/>
              </w:rPr>
              <w:t xml:space="preserve"> Hình dạng rãnh stato động cơ</w:t>
            </w:r>
          </w:p>
        </w:tc>
        <w:tc>
          <w:tcPr>
            <w:tcW w:w="4361" w:type="dxa"/>
            <w:shd w:val="clear" w:color="auto" w:fill="auto"/>
          </w:tcPr>
          <w:p w14:paraId="54B99779" w14:textId="77777777" w:rsidR="00607CFD" w:rsidRPr="00FE10E0" w:rsidRDefault="00A927B1" w:rsidP="00FE10E0">
            <w:pPr>
              <w:tabs>
                <w:tab w:val="clear" w:pos="720"/>
                <w:tab w:val="clear" w:pos="1440"/>
                <w:tab w:val="clear" w:pos="2160"/>
                <w:tab w:val="clear" w:pos="4253"/>
                <w:tab w:val="clear" w:pos="8505"/>
              </w:tabs>
              <w:spacing w:before="0" w:after="0" w:line="288" w:lineRule="auto"/>
              <w:ind w:firstLine="0"/>
              <w:jc w:val="center"/>
              <w:rPr>
                <w:sz w:val="24"/>
                <w:szCs w:val="24"/>
              </w:rPr>
            </w:pPr>
            <w:r w:rsidRPr="00FE10E0">
              <w:rPr>
                <w:sz w:val="24"/>
                <w:szCs w:val="24"/>
              </w:rPr>
              <w:object w:dxaOrig="2565" w:dyaOrig="2745" w14:anchorId="35228747">
                <v:shape id="_x0000_i1038" type="#_x0000_t75" style="width:204.2pt;height:170.35pt" o:ole="">
                  <v:imagedata r:id="rId39" o:title=""/>
                </v:shape>
                <o:OLEObject Type="Embed" ProgID="PBrush" ShapeID="_x0000_i1038" DrawAspect="Content" ObjectID="_1615293122" r:id="rId40"/>
              </w:object>
            </w:r>
          </w:p>
          <w:p w14:paraId="6EF4D119" w14:textId="653E81AF" w:rsidR="00607CFD" w:rsidRPr="00FE10E0" w:rsidRDefault="00607CFD" w:rsidP="00A927B1">
            <w:pPr>
              <w:tabs>
                <w:tab w:val="clear" w:pos="720"/>
                <w:tab w:val="clear" w:pos="1440"/>
                <w:tab w:val="clear" w:pos="2160"/>
                <w:tab w:val="clear" w:pos="4253"/>
                <w:tab w:val="clear" w:pos="8505"/>
              </w:tabs>
              <w:spacing w:before="120" w:after="120" w:line="240" w:lineRule="auto"/>
              <w:ind w:firstLine="0"/>
              <w:jc w:val="center"/>
              <w:rPr>
                <w:sz w:val="24"/>
                <w:szCs w:val="24"/>
              </w:rPr>
            </w:pPr>
            <w:r w:rsidRPr="00FE10E0">
              <w:rPr>
                <w:b/>
                <w:sz w:val="24"/>
                <w:szCs w:val="24"/>
              </w:rPr>
              <w:t>Hình 2</w:t>
            </w:r>
            <w:r w:rsidR="00351ED2">
              <w:rPr>
                <w:sz w:val="24"/>
                <w:szCs w:val="24"/>
              </w:rPr>
              <w:t>.</w:t>
            </w:r>
            <w:r w:rsidRPr="00FE10E0">
              <w:rPr>
                <w:sz w:val="24"/>
                <w:szCs w:val="24"/>
              </w:rPr>
              <w:t xml:space="preserve"> Hình dạng rãnh roto động cơ</w:t>
            </w:r>
          </w:p>
        </w:tc>
      </w:tr>
    </w:tbl>
    <w:p w14:paraId="37F25F82" w14:textId="77777777" w:rsidR="00607CFD" w:rsidRDefault="00607CFD" w:rsidP="00542E15">
      <w:pPr>
        <w:tabs>
          <w:tab w:val="clear" w:pos="720"/>
          <w:tab w:val="clear" w:pos="1440"/>
          <w:tab w:val="clear" w:pos="2160"/>
          <w:tab w:val="clear" w:pos="4253"/>
          <w:tab w:val="clear" w:pos="8505"/>
        </w:tabs>
        <w:spacing w:before="120" w:after="0" w:line="288" w:lineRule="auto"/>
        <w:rPr>
          <w:sz w:val="24"/>
          <w:szCs w:val="26"/>
        </w:rPr>
        <w:sectPr w:rsidR="00607CFD" w:rsidSect="00607CFD">
          <w:type w:val="continuous"/>
          <w:pgSz w:w="10773" w:h="15309" w:code="9"/>
          <w:pgMar w:top="1134" w:right="1134" w:bottom="1134" w:left="1134" w:header="1304" w:footer="1588" w:gutter="0"/>
          <w:cols w:space="720"/>
          <w:docGrid w:linePitch="360"/>
        </w:sectPr>
      </w:pPr>
    </w:p>
    <w:p w14:paraId="6846BDEA" w14:textId="77777777" w:rsidR="002E1CA8" w:rsidRDefault="00BE3EFA" w:rsidP="00057FEF">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lastRenderedPageBreak/>
        <w:t>Việc chọn kích thước cho rãnh stato đảm bảo yêu cầu hệ số lấp đầy rãnh k</w:t>
      </w:r>
      <w:r w:rsidRPr="004E3D6F">
        <w:rPr>
          <w:sz w:val="24"/>
          <w:szCs w:val="26"/>
          <w:vertAlign w:val="subscript"/>
        </w:rPr>
        <w:t>d</w:t>
      </w:r>
      <w:r w:rsidR="00EF0306" w:rsidRPr="004E3D6F">
        <w:rPr>
          <w:sz w:val="24"/>
          <w:szCs w:val="26"/>
        </w:rPr>
        <w:t xml:space="preserve"> nằm trong khoảng 0,7 ~ 0,75</w:t>
      </w:r>
      <w:r w:rsidR="00CC6FB9" w:rsidRPr="004E3D6F">
        <w:rPr>
          <w:sz w:val="24"/>
          <w:szCs w:val="26"/>
        </w:rPr>
        <w:t xml:space="preserve">, các thông số tính </w:t>
      </w:r>
      <w:r w:rsidR="00CC6FB9" w:rsidRPr="004E3D6F">
        <w:rPr>
          <w:sz w:val="24"/>
          <w:szCs w:val="26"/>
        </w:rPr>
        <w:lastRenderedPageBreak/>
        <w:t xml:space="preserve">toán sai số </w:t>
      </w:r>
      <w:r w:rsidR="00253AC0" w:rsidRPr="004E3D6F">
        <w:rPr>
          <w:sz w:val="24"/>
          <w:szCs w:val="26"/>
        </w:rPr>
        <w:t xml:space="preserve">không </w:t>
      </w:r>
      <w:r w:rsidR="00C962E6" w:rsidRPr="004E3D6F">
        <w:rPr>
          <w:sz w:val="24"/>
          <w:szCs w:val="26"/>
        </w:rPr>
        <w:t>quá 5%.</w:t>
      </w:r>
    </w:p>
    <w:p w14:paraId="7CF0A2FB" w14:textId="77777777" w:rsidR="00607CFD" w:rsidRDefault="00607CFD" w:rsidP="006D791B">
      <w:pPr>
        <w:tabs>
          <w:tab w:val="clear" w:pos="720"/>
          <w:tab w:val="clear" w:pos="1440"/>
          <w:tab w:val="clear" w:pos="2160"/>
          <w:tab w:val="clear" w:pos="4253"/>
          <w:tab w:val="clear" w:pos="8505"/>
        </w:tabs>
        <w:spacing w:before="120" w:after="120" w:line="240" w:lineRule="auto"/>
        <w:ind w:firstLine="0"/>
        <w:jc w:val="center"/>
        <w:rPr>
          <w:szCs w:val="22"/>
        </w:rPr>
      </w:pPr>
    </w:p>
    <w:p w14:paraId="36A96362" w14:textId="77777777" w:rsidR="00A927B1" w:rsidRDefault="00A927B1" w:rsidP="006D791B">
      <w:pPr>
        <w:tabs>
          <w:tab w:val="clear" w:pos="720"/>
          <w:tab w:val="clear" w:pos="1440"/>
          <w:tab w:val="clear" w:pos="2160"/>
          <w:tab w:val="clear" w:pos="4253"/>
          <w:tab w:val="clear" w:pos="8505"/>
        </w:tabs>
        <w:spacing w:before="120" w:after="120" w:line="240" w:lineRule="auto"/>
        <w:ind w:firstLine="0"/>
        <w:jc w:val="center"/>
        <w:rPr>
          <w:szCs w:val="22"/>
        </w:rPr>
        <w:sectPr w:rsidR="00A927B1" w:rsidSect="00607CFD">
          <w:type w:val="continuous"/>
          <w:pgSz w:w="10773" w:h="15309" w:code="9"/>
          <w:pgMar w:top="1134" w:right="1134" w:bottom="1134" w:left="1134" w:header="1304" w:footer="1588" w:gutter="0"/>
          <w:cols w:num="2" w:space="425"/>
          <w:docGrid w:linePitch="360"/>
        </w:sectPr>
      </w:pPr>
    </w:p>
    <w:p w14:paraId="1B56652B" w14:textId="77777777" w:rsidR="00A927B1" w:rsidRDefault="00A927B1" w:rsidP="00A927B1">
      <w:pPr>
        <w:tabs>
          <w:tab w:val="clear" w:pos="720"/>
          <w:tab w:val="clear" w:pos="1440"/>
          <w:tab w:val="clear" w:pos="2160"/>
          <w:tab w:val="clear" w:pos="4253"/>
          <w:tab w:val="clear" w:pos="8505"/>
        </w:tabs>
        <w:spacing w:before="120" w:after="120" w:line="240" w:lineRule="auto"/>
        <w:ind w:firstLine="0"/>
        <w:jc w:val="center"/>
        <w:rPr>
          <w:b/>
          <w:sz w:val="24"/>
          <w:szCs w:val="22"/>
        </w:rPr>
      </w:pPr>
    </w:p>
    <w:p w14:paraId="5C73EFCC" w14:textId="77777777" w:rsidR="00F72D17" w:rsidRDefault="00F72D17" w:rsidP="00A927B1">
      <w:pPr>
        <w:tabs>
          <w:tab w:val="clear" w:pos="720"/>
          <w:tab w:val="clear" w:pos="1440"/>
          <w:tab w:val="clear" w:pos="2160"/>
          <w:tab w:val="clear" w:pos="4253"/>
          <w:tab w:val="clear" w:pos="8505"/>
        </w:tabs>
        <w:spacing w:before="120" w:after="120" w:line="240" w:lineRule="auto"/>
        <w:ind w:firstLine="0"/>
        <w:jc w:val="center"/>
        <w:rPr>
          <w:ins w:id="3" w:author="Author"/>
          <w:b/>
          <w:sz w:val="24"/>
          <w:szCs w:val="22"/>
        </w:rPr>
        <w:sectPr w:rsidR="00F72D17" w:rsidSect="00F72D17">
          <w:type w:val="continuous"/>
          <w:pgSz w:w="10773" w:h="15309" w:code="9"/>
          <w:pgMar w:top="1134" w:right="1134" w:bottom="1134" w:left="1134" w:header="1304" w:footer="1588" w:gutter="0"/>
          <w:cols w:space="425"/>
          <w:docGrid w:linePitch="360"/>
        </w:sectPr>
      </w:pPr>
    </w:p>
    <w:p w14:paraId="66C34265" w14:textId="37C67F64" w:rsidR="00A927B1" w:rsidRPr="001E38BA" w:rsidRDefault="00351ED2" w:rsidP="00A927B1">
      <w:pPr>
        <w:tabs>
          <w:tab w:val="clear" w:pos="720"/>
          <w:tab w:val="clear" w:pos="1440"/>
          <w:tab w:val="clear" w:pos="2160"/>
          <w:tab w:val="clear" w:pos="4253"/>
          <w:tab w:val="clear" w:pos="8505"/>
        </w:tabs>
        <w:spacing w:before="120" w:after="120" w:line="240" w:lineRule="auto"/>
        <w:ind w:firstLine="0"/>
        <w:jc w:val="center"/>
        <w:rPr>
          <w:sz w:val="24"/>
          <w:szCs w:val="22"/>
        </w:rPr>
      </w:pPr>
      <w:r>
        <w:rPr>
          <w:b/>
          <w:sz w:val="24"/>
          <w:szCs w:val="22"/>
        </w:rPr>
        <w:lastRenderedPageBreak/>
        <w:t>Bảng 1.</w:t>
      </w:r>
      <w:r w:rsidR="00A927B1" w:rsidRPr="001E38BA">
        <w:rPr>
          <w:sz w:val="24"/>
          <w:szCs w:val="22"/>
        </w:rPr>
        <w:t xml:space="preserve"> Thông số kích thước răng rãnh (như </w:t>
      </w:r>
      <w:r w:rsidR="00C71983">
        <w:rPr>
          <w:sz w:val="24"/>
          <w:szCs w:val="22"/>
        </w:rPr>
        <w:t>H</w:t>
      </w:r>
      <w:r w:rsidR="00A927B1" w:rsidRPr="001E38BA">
        <w:rPr>
          <w:sz w:val="24"/>
          <w:szCs w:val="22"/>
        </w:rPr>
        <w:t xml:space="preserve">ình 1) và khe hở không khí </w:t>
      </w:r>
      <w:r w:rsidR="00A927B1">
        <w:rPr>
          <w:sz w:val="24"/>
          <w:szCs w:val="22"/>
        </w:rPr>
        <w:br/>
      </w:r>
      <w:r w:rsidR="00A927B1" w:rsidRPr="001E38BA">
        <w:rPr>
          <w:sz w:val="24"/>
          <w:szCs w:val="22"/>
        </w:rPr>
        <w:t>của stato động cơ</w:t>
      </w:r>
    </w:p>
    <w:tbl>
      <w:tblPr>
        <w:tblW w:w="0" w:type="auto"/>
        <w:jc w:val="center"/>
        <w:tblCellMar>
          <w:left w:w="28" w:type="dxa"/>
          <w:right w:w="28" w:type="dxa"/>
        </w:tblCellMar>
        <w:tblLook w:val="04A0" w:firstRow="1" w:lastRow="0" w:firstColumn="1" w:lastColumn="0" w:noHBand="0" w:noVBand="1"/>
      </w:tblPr>
      <w:tblGrid>
        <w:gridCol w:w="4480"/>
        <w:gridCol w:w="1276"/>
      </w:tblGrid>
      <w:tr w:rsidR="00A927B1" w:rsidRPr="00214CDD" w14:paraId="3F2AB7C0" w14:textId="77777777" w:rsidTr="00F72D17">
        <w:trPr>
          <w:jc w:val="center"/>
        </w:trPr>
        <w:tc>
          <w:tcPr>
            <w:tcW w:w="4480" w:type="dxa"/>
            <w:tcBorders>
              <w:top w:val="double" w:sz="4" w:space="0" w:color="auto"/>
            </w:tcBorders>
            <w:vAlign w:val="bottom"/>
          </w:tcPr>
          <w:p w14:paraId="6BD6FBFF"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Chiều cao răng stato h</w:t>
            </w:r>
            <w:r w:rsidRPr="00214CDD">
              <w:rPr>
                <w:color w:val="000000"/>
                <w:sz w:val="24"/>
                <w:szCs w:val="24"/>
                <w:vertAlign w:val="subscript"/>
              </w:rPr>
              <w:t>r1</w:t>
            </w:r>
            <w:r w:rsidRPr="00214CDD">
              <w:rPr>
                <w:color w:val="000000"/>
                <w:sz w:val="24"/>
                <w:szCs w:val="24"/>
              </w:rPr>
              <w:t xml:space="preserve"> (mm)</w:t>
            </w:r>
          </w:p>
        </w:tc>
        <w:tc>
          <w:tcPr>
            <w:tcW w:w="1276" w:type="dxa"/>
            <w:tcBorders>
              <w:top w:val="double" w:sz="4" w:space="0" w:color="auto"/>
            </w:tcBorders>
            <w:vAlign w:val="center"/>
          </w:tcPr>
          <w:p w14:paraId="318E67A3"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11,20</w:t>
            </w:r>
          </w:p>
        </w:tc>
      </w:tr>
      <w:tr w:rsidR="00A927B1" w:rsidRPr="00214CDD" w14:paraId="514F7548" w14:textId="77777777" w:rsidTr="00F72D17">
        <w:trPr>
          <w:jc w:val="center"/>
        </w:trPr>
        <w:tc>
          <w:tcPr>
            <w:tcW w:w="4480" w:type="dxa"/>
            <w:vAlign w:val="bottom"/>
          </w:tcPr>
          <w:p w14:paraId="64D80AED"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Bề rộng miệng răng b</w:t>
            </w:r>
            <w:r w:rsidRPr="00214CDD">
              <w:rPr>
                <w:color w:val="000000"/>
                <w:sz w:val="24"/>
                <w:szCs w:val="24"/>
                <w:vertAlign w:val="subscript"/>
              </w:rPr>
              <w:t>41</w:t>
            </w:r>
            <w:r w:rsidRPr="00214CDD">
              <w:rPr>
                <w:color w:val="000000"/>
                <w:sz w:val="24"/>
                <w:szCs w:val="24"/>
              </w:rPr>
              <w:t xml:space="preserve"> (mm) - B</w:t>
            </w:r>
            <w:r w:rsidRPr="00214CDD">
              <w:rPr>
                <w:color w:val="000000"/>
                <w:sz w:val="24"/>
                <w:szCs w:val="24"/>
                <w:vertAlign w:val="subscript"/>
              </w:rPr>
              <w:t>s0</w:t>
            </w:r>
          </w:p>
        </w:tc>
        <w:tc>
          <w:tcPr>
            <w:tcW w:w="1276" w:type="dxa"/>
            <w:vAlign w:val="center"/>
          </w:tcPr>
          <w:p w14:paraId="4F281F8E"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1,45</w:t>
            </w:r>
          </w:p>
        </w:tc>
      </w:tr>
      <w:tr w:rsidR="00A927B1" w:rsidRPr="00214CDD" w14:paraId="3B18D781" w14:textId="77777777" w:rsidTr="00F72D17">
        <w:trPr>
          <w:jc w:val="center"/>
        </w:trPr>
        <w:tc>
          <w:tcPr>
            <w:tcW w:w="4480" w:type="dxa"/>
            <w:vAlign w:val="bottom"/>
          </w:tcPr>
          <w:p w14:paraId="70533E2B"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Chiều cao miệng răng h</w:t>
            </w:r>
            <w:r w:rsidRPr="00214CDD">
              <w:rPr>
                <w:color w:val="000000"/>
                <w:sz w:val="24"/>
                <w:szCs w:val="24"/>
                <w:vertAlign w:val="subscript"/>
              </w:rPr>
              <w:t>41</w:t>
            </w:r>
            <w:r w:rsidRPr="00214CDD">
              <w:rPr>
                <w:color w:val="000000"/>
                <w:sz w:val="24"/>
                <w:szCs w:val="24"/>
              </w:rPr>
              <w:t xml:space="preserve"> (mm) - H</w:t>
            </w:r>
            <w:r w:rsidRPr="00214CDD">
              <w:rPr>
                <w:color w:val="000000"/>
                <w:sz w:val="24"/>
                <w:szCs w:val="24"/>
                <w:vertAlign w:val="subscript"/>
              </w:rPr>
              <w:t>s0</w:t>
            </w:r>
          </w:p>
        </w:tc>
        <w:tc>
          <w:tcPr>
            <w:tcW w:w="1276" w:type="dxa"/>
            <w:vAlign w:val="center"/>
          </w:tcPr>
          <w:p w14:paraId="4484F0DB"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0,20</w:t>
            </w:r>
          </w:p>
        </w:tc>
      </w:tr>
      <w:tr w:rsidR="00A927B1" w:rsidRPr="00214CDD" w14:paraId="5AA2EA0C" w14:textId="77777777" w:rsidTr="00F72D17">
        <w:trPr>
          <w:jc w:val="center"/>
        </w:trPr>
        <w:tc>
          <w:tcPr>
            <w:tcW w:w="4480" w:type="dxa"/>
            <w:vAlign w:val="bottom"/>
          </w:tcPr>
          <w:p w14:paraId="43103074"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Đường kính d</w:t>
            </w:r>
            <w:r w:rsidRPr="00214CDD">
              <w:rPr>
                <w:color w:val="000000"/>
                <w:sz w:val="24"/>
                <w:szCs w:val="24"/>
                <w:vertAlign w:val="subscript"/>
              </w:rPr>
              <w:t>1</w:t>
            </w:r>
            <w:r w:rsidRPr="00214CDD">
              <w:rPr>
                <w:color w:val="000000"/>
                <w:sz w:val="24"/>
                <w:szCs w:val="24"/>
              </w:rPr>
              <w:t xml:space="preserve"> (mm) - B</w:t>
            </w:r>
            <w:r w:rsidRPr="00214CDD">
              <w:rPr>
                <w:color w:val="000000"/>
                <w:sz w:val="24"/>
                <w:szCs w:val="24"/>
                <w:vertAlign w:val="subscript"/>
              </w:rPr>
              <w:t>s1</w:t>
            </w:r>
          </w:p>
        </w:tc>
        <w:tc>
          <w:tcPr>
            <w:tcW w:w="1276" w:type="dxa"/>
            <w:vAlign w:val="center"/>
          </w:tcPr>
          <w:p w14:paraId="5F1F9BA5"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4,00</w:t>
            </w:r>
          </w:p>
        </w:tc>
      </w:tr>
      <w:tr w:rsidR="00A927B1" w:rsidRPr="00214CDD" w14:paraId="674A4D2C" w14:textId="77777777" w:rsidTr="00F72D17">
        <w:trPr>
          <w:jc w:val="center"/>
        </w:trPr>
        <w:tc>
          <w:tcPr>
            <w:tcW w:w="4480" w:type="dxa"/>
            <w:vAlign w:val="bottom"/>
          </w:tcPr>
          <w:p w14:paraId="36F9B7C9"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Đường kính d</w:t>
            </w:r>
            <w:r w:rsidRPr="00214CDD">
              <w:rPr>
                <w:color w:val="000000"/>
                <w:sz w:val="24"/>
                <w:szCs w:val="24"/>
                <w:vertAlign w:val="subscript"/>
              </w:rPr>
              <w:t>2</w:t>
            </w:r>
            <w:r w:rsidRPr="00214CDD">
              <w:rPr>
                <w:color w:val="000000"/>
                <w:sz w:val="24"/>
                <w:szCs w:val="24"/>
              </w:rPr>
              <w:t xml:space="preserve"> (mm) - B</w:t>
            </w:r>
            <w:r w:rsidRPr="00214CDD">
              <w:rPr>
                <w:color w:val="000000"/>
                <w:sz w:val="24"/>
                <w:szCs w:val="24"/>
                <w:vertAlign w:val="subscript"/>
              </w:rPr>
              <w:t>s2</w:t>
            </w:r>
          </w:p>
        </w:tc>
        <w:tc>
          <w:tcPr>
            <w:tcW w:w="1276" w:type="dxa"/>
            <w:vAlign w:val="center"/>
          </w:tcPr>
          <w:p w14:paraId="250C634D"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8,00</w:t>
            </w:r>
          </w:p>
        </w:tc>
      </w:tr>
      <w:tr w:rsidR="00A927B1" w:rsidRPr="00214CDD" w14:paraId="32C27CC3" w14:textId="77777777" w:rsidTr="00F72D17">
        <w:trPr>
          <w:jc w:val="center"/>
        </w:trPr>
        <w:tc>
          <w:tcPr>
            <w:tcW w:w="4480" w:type="dxa"/>
            <w:vAlign w:val="bottom"/>
          </w:tcPr>
          <w:p w14:paraId="287F86C6"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Cách điện rãnh c (mm)</w:t>
            </w:r>
          </w:p>
        </w:tc>
        <w:tc>
          <w:tcPr>
            <w:tcW w:w="1276" w:type="dxa"/>
            <w:vAlign w:val="center"/>
          </w:tcPr>
          <w:p w14:paraId="3F622216"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0,10</w:t>
            </w:r>
          </w:p>
        </w:tc>
      </w:tr>
      <w:tr w:rsidR="00A927B1" w:rsidRPr="00214CDD" w14:paraId="192E4A73" w14:textId="77777777" w:rsidTr="00F72D17">
        <w:trPr>
          <w:jc w:val="center"/>
        </w:trPr>
        <w:tc>
          <w:tcPr>
            <w:tcW w:w="4480" w:type="dxa"/>
            <w:vAlign w:val="bottom"/>
          </w:tcPr>
          <w:p w14:paraId="6A39055A"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lastRenderedPageBreak/>
              <w:t>Chiều cao h</w:t>
            </w:r>
            <w:r w:rsidRPr="00214CDD">
              <w:rPr>
                <w:color w:val="000000"/>
                <w:sz w:val="24"/>
                <w:szCs w:val="24"/>
                <w:vertAlign w:val="subscript"/>
              </w:rPr>
              <w:t>12</w:t>
            </w:r>
            <w:r w:rsidRPr="00214CDD">
              <w:rPr>
                <w:color w:val="000000"/>
                <w:sz w:val="24"/>
                <w:szCs w:val="24"/>
              </w:rPr>
              <w:t xml:space="preserve"> (mm) - H</w:t>
            </w:r>
            <w:r w:rsidRPr="00214CDD">
              <w:rPr>
                <w:color w:val="000000"/>
                <w:sz w:val="24"/>
                <w:szCs w:val="24"/>
                <w:vertAlign w:val="subscript"/>
              </w:rPr>
              <w:t>s2</w:t>
            </w:r>
          </w:p>
        </w:tc>
        <w:tc>
          <w:tcPr>
            <w:tcW w:w="1276" w:type="dxa"/>
            <w:vAlign w:val="center"/>
          </w:tcPr>
          <w:p w14:paraId="288F3699"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6,80</w:t>
            </w:r>
          </w:p>
        </w:tc>
      </w:tr>
      <w:tr w:rsidR="00A927B1" w:rsidRPr="00214CDD" w14:paraId="1804CDB7" w14:textId="77777777" w:rsidTr="00F72D17">
        <w:trPr>
          <w:jc w:val="center"/>
        </w:trPr>
        <w:tc>
          <w:tcPr>
            <w:tcW w:w="4480" w:type="dxa"/>
            <w:vAlign w:val="bottom"/>
          </w:tcPr>
          <w:p w14:paraId="1FEAE077"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Chiều cao nêm h</w:t>
            </w:r>
            <w:r w:rsidRPr="00214CDD">
              <w:rPr>
                <w:color w:val="000000"/>
                <w:sz w:val="24"/>
                <w:szCs w:val="24"/>
                <w:vertAlign w:val="subscript"/>
              </w:rPr>
              <w:t xml:space="preserve">n </w:t>
            </w:r>
            <w:r w:rsidRPr="00214CDD">
              <w:rPr>
                <w:color w:val="000000"/>
                <w:sz w:val="24"/>
                <w:szCs w:val="24"/>
              </w:rPr>
              <w:t>(mm)</w:t>
            </w:r>
          </w:p>
        </w:tc>
        <w:tc>
          <w:tcPr>
            <w:tcW w:w="1276" w:type="dxa"/>
            <w:vAlign w:val="center"/>
          </w:tcPr>
          <w:p w14:paraId="10B20209"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1,00</w:t>
            </w:r>
          </w:p>
        </w:tc>
      </w:tr>
      <w:tr w:rsidR="00A927B1" w:rsidRPr="00214CDD" w14:paraId="7FB0782F" w14:textId="77777777" w:rsidTr="00F72D17">
        <w:trPr>
          <w:jc w:val="center"/>
        </w:trPr>
        <w:tc>
          <w:tcPr>
            <w:tcW w:w="4480" w:type="dxa"/>
            <w:vAlign w:val="bottom"/>
          </w:tcPr>
          <w:p w14:paraId="0B54B309"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Diện tích rãnh trừ nêm S</w:t>
            </w:r>
            <w:r w:rsidRPr="00214CDD">
              <w:rPr>
                <w:color w:val="000000"/>
                <w:sz w:val="24"/>
                <w:szCs w:val="24"/>
                <w:vertAlign w:val="subscript"/>
              </w:rPr>
              <w:t>r</w:t>
            </w:r>
            <w:r w:rsidRPr="00214CDD">
              <w:rPr>
                <w:color w:val="000000"/>
                <w:sz w:val="24"/>
                <w:szCs w:val="24"/>
              </w:rPr>
              <w:t>' (mm</w:t>
            </w:r>
            <w:r w:rsidRPr="00214CDD">
              <w:rPr>
                <w:color w:val="000000"/>
                <w:sz w:val="24"/>
                <w:szCs w:val="24"/>
                <w:vertAlign w:val="superscript"/>
              </w:rPr>
              <w:t>2</w:t>
            </w:r>
            <w:r w:rsidRPr="00214CDD">
              <w:rPr>
                <w:color w:val="000000"/>
                <w:sz w:val="24"/>
                <w:szCs w:val="24"/>
              </w:rPr>
              <w:t>)</w:t>
            </w:r>
          </w:p>
        </w:tc>
        <w:tc>
          <w:tcPr>
            <w:tcW w:w="1276" w:type="dxa"/>
            <w:vAlign w:val="center"/>
          </w:tcPr>
          <w:p w14:paraId="4B6513AC"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61,13</w:t>
            </w:r>
          </w:p>
        </w:tc>
      </w:tr>
      <w:tr w:rsidR="00A927B1" w:rsidRPr="00214CDD" w14:paraId="118A6F44" w14:textId="77777777" w:rsidTr="00F72D17">
        <w:trPr>
          <w:jc w:val="center"/>
        </w:trPr>
        <w:tc>
          <w:tcPr>
            <w:tcW w:w="4480" w:type="dxa"/>
            <w:vAlign w:val="bottom"/>
          </w:tcPr>
          <w:p w14:paraId="2FFFA6F3"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Diện tích cách điện rãnh S</w:t>
            </w:r>
            <w:r w:rsidRPr="00214CDD">
              <w:rPr>
                <w:color w:val="000000"/>
                <w:sz w:val="24"/>
                <w:szCs w:val="24"/>
                <w:vertAlign w:val="subscript"/>
              </w:rPr>
              <w:t>cd</w:t>
            </w:r>
            <w:r w:rsidRPr="00214CDD">
              <w:rPr>
                <w:color w:val="000000"/>
                <w:sz w:val="24"/>
                <w:szCs w:val="24"/>
              </w:rPr>
              <w:t xml:space="preserve"> (mm</w:t>
            </w:r>
            <w:r w:rsidRPr="00214CDD">
              <w:rPr>
                <w:color w:val="000000"/>
                <w:sz w:val="24"/>
                <w:szCs w:val="24"/>
                <w:vertAlign w:val="superscript"/>
              </w:rPr>
              <w:t>2</w:t>
            </w:r>
            <w:r w:rsidRPr="00214CDD">
              <w:rPr>
                <w:color w:val="000000"/>
                <w:sz w:val="24"/>
                <w:szCs w:val="24"/>
              </w:rPr>
              <w:t>)</w:t>
            </w:r>
          </w:p>
        </w:tc>
        <w:tc>
          <w:tcPr>
            <w:tcW w:w="1276" w:type="dxa"/>
            <w:vAlign w:val="center"/>
          </w:tcPr>
          <w:p w14:paraId="7DB48620"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3,86</w:t>
            </w:r>
          </w:p>
        </w:tc>
      </w:tr>
      <w:tr w:rsidR="00A927B1" w:rsidRPr="00214CDD" w14:paraId="424FE3EF" w14:textId="77777777" w:rsidTr="00F72D17">
        <w:trPr>
          <w:jc w:val="center"/>
        </w:trPr>
        <w:tc>
          <w:tcPr>
            <w:tcW w:w="4480" w:type="dxa"/>
            <w:vAlign w:val="bottom"/>
          </w:tcPr>
          <w:p w14:paraId="06DB3E13"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Diện tích có ích của rãnh S</w:t>
            </w:r>
            <w:r w:rsidRPr="00214CDD">
              <w:rPr>
                <w:color w:val="000000"/>
                <w:sz w:val="24"/>
                <w:szCs w:val="24"/>
                <w:vertAlign w:val="subscript"/>
              </w:rPr>
              <w:t>r</w:t>
            </w:r>
            <w:r w:rsidRPr="00214CDD">
              <w:rPr>
                <w:color w:val="000000"/>
                <w:sz w:val="24"/>
                <w:szCs w:val="24"/>
              </w:rPr>
              <w:t xml:space="preserve"> (mm</w:t>
            </w:r>
            <w:r w:rsidRPr="00214CDD">
              <w:rPr>
                <w:color w:val="000000"/>
                <w:sz w:val="24"/>
                <w:szCs w:val="24"/>
                <w:vertAlign w:val="superscript"/>
              </w:rPr>
              <w:t>2</w:t>
            </w:r>
            <w:r w:rsidRPr="00214CDD">
              <w:rPr>
                <w:color w:val="000000"/>
                <w:sz w:val="24"/>
                <w:szCs w:val="24"/>
              </w:rPr>
              <w:t>)</w:t>
            </w:r>
          </w:p>
        </w:tc>
        <w:tc>
          <w:tcPr>
            <w:tcW w:w="1276" w:type="dxa"/>
            <w:vAlign w:val="center"/>
          </w:tcPr>
          <w:p w14:paraId="23E9257D"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57,28</w:t>
            </w:r>
          </w:p>
        </w:tc>
      </w:tr>
      <w:tr w:rsidR="00A927B1" w:rsidRPr="00214CDD" w14:paraId="66D7DDFB" w14:textId="77777777" w:rsidTr="00F72D17">
        <w:trPr>
          <w:jc w:val="center"/>
        </w:trPr>
        <w:tc>
          <w:tcPr>
            <w:tcW w:w="4480" w:type="dxa"/>
            <w:vAlign w:val="bottom"/>
          </w:tcPr>
          <w:p w14:paraId="0DE81228"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Hệ số lấp đầy rãnh k</w:t>
            </w:r>
            <w:r w:rsidRPr="00214CDD">
              <w:rPr>
                <w:color w:val="000000"/>
                <w:sz w:val="24"/>
                <w:szCs w:val="24"/>
                <w:vertAlign w:val="subscript"/>
              </w:rPr>
              <w:t>d</w:t>
            </w:r>
          </w:p>
        </w:tc>
        <w:tc>
          <w:tcPr>
            <w:tcW w:w="1276" w:type="dxa"/>
            <w:vAlign w:val="center"/>
          </w:tcPr>
          <w:p w14:paraId="1B0D4334"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214CDD">
              <w:rPr>
                <w:sz w:val="24"/>
                <w:szCs w:val="24"/>
              </w:rPr>
              <w:t>0,74</w:t>
            </w:r>
          </w:p>
        </w:tc>
      </w:tr>
      <w:tr w:rsidR="00A927B1" w:rsidRPr="00214CDD" w14:paraId="36D7DDC2" w14:textId="77777777" w:rsidTr="00F72D17">
        <w:trPr>
          <w:jc w:val="center"/>
        </w:trPr>
        <w:tc>
          <w:tcPr>
            <w:tcW w:w="4480" w:type="dxa"/>
            <w:vAlign w:val="bottom"/>
          </w:tcPr>
          <w:p w14:paraId="026BD9F4"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Bề rộng của răng stato b</w:t>
            </w:r>
            <w:r w:rsidRPr="00214CDD">
              <w:rPr>
                <w:color w:val="000000"/>
                <w:sz w:val="24"/>
                <w:szCs w:val="24"/>
                <w:vertAlign w:val="subscript"/>
              </w:rPr>
              <w:t>z1</w:t>
            </w:r>
            <w:r w:rsidRPr="00214CDD">
              <w:rPr>
                <w:color w:val="000000"/>
                <w:sz w:val="24"/>
                <w:szCs w:val="24"/>
              </w:rPr>
              <w:t>(cm)</w:t>
            </w:r>
          </w:p>
        </w:tc>
        <w:tc>
          <w:tcPr>
            <w:tcW w:w="1276" w:type="dxa"/>
            <w:vAlign w:val="center"/>
          </w:tcPr>
          <w:p w14:paraId="7E950B1A"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142"/>
              <w:jc w:val="right"/>
              <w:rPr>
                <w:color w:val="000000"/>
                <w:sz w:val="24"/>
                <w:szCs w:val="24"/>
              </w:rPr>
            </w:pPr>
            <w:r w:rsidRPr="00214CDD">
              <w:rPr>
                <w:color w:val="000000"/>
                <w:sz w:val="24"/>
                <w:szCs w:val="24"/>
              </w:rPr>
              <w:t>0,36</w:t>
            </w:r>
          </w:p>
        </w:tc>
      </w:tr>
      <w:tr w:rsidR="00A927B1" w:rsidRPr="00214CDD" w14:paraId="5EDC8C9F" w14:textId="77777777" w:rsidTr="00F72D17">
        <w:trPr>
          <w:jc w:val="center"/>
        </w:trPr>
        <w:tc>
          <w:tcPr>
            <w:tcW w:w="4480" w:type="dxa"/>
            <w:vAlign w:val="bottom"/>
          </w:tcPr>
          <w:p w14:paraId="126328E1"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Chiều cao gông stato h</w:t>
            </w:r>
            <w:r w:rsidRPr="00214CDD">
              <w:rPr>
                <w:color w:val="000000"/>
                <w:sz w:val="24"/>
                <w:szCs w:val="24"/>
                <w:vertAlign w:val="subscript"/>
              </w:rPr>
              <w:t>g1</w:t>
            </w:r>
            <w:r w:rsidRPr="00214CDD">
              <w:rPr>
                <w:color w:val="000000"/>
                <w:sz w:val="24"/>
                <w:szCs w:val="24"/>
              </w:rPr>
              <w:t xml:space="preserve"> (cm)</w:t>
            </w:r>
          </w:p>
        </w:tc>
        <w:tc>
          <w:tcPr>
            <w:tcW w:w="1276" w:type="dxa"/>
            <w:vAlign w:val="center"/>
          </w:tcPr>
          <w:p w14:paraId="01240B92"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142"/>
              <w:jc w:val="right"/>
              <w:rPr>
                <w:color w:val="000000"/>
                <w:sz w:val="24"/>
                <w:szCs w:val="24"/>
              </w:rPr>
            </w:pPr>
            <w:r w:rsidRPr="00214CDD">
              <w:rPr>
                <w:color w:val="000000"/>
                <w:sz w:val="24"/>
                <w:szCs w:val="24"/>
              </w:rPr>
              <w:t>1,61</w:t>
            </w:r>
          </w:p>
        </w:tc>
      </w:tr>
      <w:tr w:rsidR="00A927B1" w:rsidRPr="00214CDD" w14:paraId="1BD236BD" w14:textId="77777777" w:rsidTr="00F72D17">
        <w:trPr>
          <w:jc w:val="center"/>
        </w:trPr>
        <w:tc>
          <w:tcPr>
            <w:tcW w:w="4480" w:type="dxa"/>
            <w:tcBorders>
              <w:bottom w:val="double" w:sz="4" w:space="0" w:color="auto"/>
            </w:tcBorders>
            <w:vAlign w:val="bottom"/>
          </w:tcPr>
          <w:p w14:paraId="4E0B8C86" w14:textId="77777777" w:rsidR="00A927B1" w:rsidRPr="00214CDD" w:rsidRDefault="00A927B1" w:rsidP="00F72D17">
            <w:pPr>
              <w:tabs>
                <w:tab w:val="clear" w:pos="720"/>
                <w:tab w:val="clear" w:pos="1440"/>
                <w:tab w:val="clear" w:pos="2160"/>
                <w:tab w:val="clear" w:pos="4253"/>
                <w:tab w:val="clear" w:pos="8505"/>
              </w:tabs>
              <w:spacing w:before="0" w:after="0" w:line="288" w:lineRule="auto"/>
              <w:ind w:firstLine="142"/>
              <w:rPr>
                <w:color w:val="000000"/>
                <w:sz w:val="24"/>
                <w:szCs w:val="24"/>
              </w:rPr>
            </w:pPr>
            <w:r w:rsidRPr="00214CDD">
              <w:rPr>
                <w:color w:val="000000"/>
                <w:sz w:val="24"/>
                <w:szCs w:val="24"/>
              </w:rPr>
              <w:t>Khe hở không khí δ (mm)</w:t>
            </w:r>
          </w:p>
        </w:tc>
        <w:tc>
          <w:tcPr>
            <w:tcW w:w="1276" w:type="dxa"/>
            <w:tcBorders>
              <w:bottom w:val="double" w:sz="4" w:space="0" w:color="auto"/>
            </w:tcBorders>
            <w:vAlign w:val="center"/>
          </w:tcPr>
          <w:p w14:paraId="2C1AD10A" w14:textId="77777777" w:rsidR="00A927B1" w:rsidRPr="00214CDD" w:rsidRDefault="00A927B1" w:rsidP="00F72D17">
            <w:pPr>
              <w:tabs>
                <w:tab w:val="clear" w:pos="720"/>
                <w:tab w:val="clear" w:pos="1440"/>
                <w:tab w:val="clear" w:pos="2160"/>
                <w:tab w:val="clear" w:pos="4253"/>
                <w:tab w:val="clear" w:pos="8505"/>
              </w:tabs>
              <w:spacing w:before="0" w:after="0" w:line="288" w:lineRule="auto"/>
              <w:ind w:right="198" w:firstLine="142"/>
              <w:jc w:val="right"/>
              <w:rPr>
                <w:color w:val="000000"/>
                <w:sz w:val="24"/>
                <w:szCs w:val="24"/>
              </w:rPr>
            </w:pPr>
            <w:r w:rsidRPr="00214CDD">
              <w:rPr>
                <w:color w:val="000000"/>
                <w:sz w:val="24"/>
                <w:szCs w:val="24"/>
              </w:rPr>
              <w:t>0,40</w:t>
            </w:r>
          </w:p>
        </w:tc>
      </w:tr>
    </w:tbl>
    <w:p w14:paraId="6509DAFE" w14:textId="77777777" w:rsidR="00F72D17" w:rsidRDefault="00F72D17" w:rsidP="00F72D17">
      <w:pPr>
        <w:tabs>
          <w:tab w:val="clear" w:pos="720"/>
          <w:tab w:val="clear" w:pos="1440"/>
          <w:tab w:val="clear" w:pos="2160"/>
          <w:tab w:val="clear" w:pos="4253"/>
          <w:tab w:val="clear" w:pos="8505"/>
        </w:tabs>
        <w:spacing w:before="0" w:after="120" w:line="240" w:lineRule="auto"/>
        <w:ind w:firstLine="0"/>
        <w:rPr>
          <w:ins w:id="4" w:author="Author"/>
          <w:b/>
          <w:sz w:val="24"/>
          <w:szCs w:val="26"/>
        </w:rPr>
        <w:sectPr w:rsidR="00F72D17" w:rsidSect="00F72D17">
          <w:type w:val="continuous"/>
          <w:pgSz w:w="10773" w:h="15309" w:code="9"/>
          <w:pgMar w:top="1134" w:right="1134" w:bottom="1134" w:left="1134" w:header="1304" w:footer="1588" w:gutter="0"/>
          <w:cols w:space="425"/>
          <w:docGrid w:linePitch="360"/>
        </w:sectPr>
      </w:pPr>
    </w:p>
    <w:p w14:paraId="46232CAC" w14:textId="77777777" w:rsidR="00F72D17" w:rsidRPr="004E3D6F" w:rsidRDefault="00F72D17" w:rsidP="00F72D17">
      <w:pPr>
        <w:tabs>
          <w:tab w:val="clear" w:pos="720"/>
          <w:tab w:val="clear" w:pos="1440"/>
          <w:tab w:val="clear" w:pos="2160"/>
          <w:tab w:val="clear" w:pos="4253"/>
          <w:tab w:val="clear" w:pos="8505"/>
        </w:tabs>
        <w:spacing w:before="0" w:after="120" w:line="240" w:lineRule="auto"/>
        <w:ind w:firstLine="0"/>
        <w:rPr>
          <w:b/>
          <w:sz w:val="24"/>
          <w:szCs w:val="26"/>
        </w:rPr>
      </w:pPr>
      <w:r w:rsidRPr="004E3D6F">
        <w:rPr>
          <w:b/>
          <w:sz w:val="24"/>
          <w:szCs w:val="26"/>
        </w:rPr>
        <w:lastRenderedPageBreak/>
        <w:t>2.3. Tính toán các thông số roto</w:t>
      </w:r>
    </w:p>
    <w:p w14:paraId="4E7599A0" w14:textId="77777777" w:rsidR="00F72D17" w:rsidRPr="004E3D6F" w:rsidRDefault="00F72D17" w:rsidP="00F72D17">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t>Việc chọn rãnh roto Z</w:t>
      </w:r>
      <w:r w:rsidRPr="004E3D6F">
        <w:rPr>
          <w:sz w:val="24"/>
          <w:szCs w:val="26"/>
          <w:vertAlign w:val="subscript"/>
        </w:rPr>
        <w:t>2</w:t>
      </w:r>
      <w:r w:rsidRPr="004E3D6F">
        <w:rPr>
          <w:sz w:val="24"/>
          <w:szCs w:val="26"/>
        </w:rPr>
        <w:t xml:space="preserve"> là một vấn đề hết sức quan trọng, vì khe hở không khí giữa stato và roto rất nhỏ nên khi khởi động mô men phụ do các từ trường sóng bậc cao gây lên ảnh hưởng đến quá trình khởi động cũng như quá trình làm việc. Sự phối hợp răng rãnh giữa Z</w:t>
      </w:r>
      <w:r w:rsidRPr="004E3D6F">
        <w:rPr>
          <w:sz w:val="24"/>
          <w:szCs w:val="26"/>
          <w:vertAlign w:val="subscript"/>
        </w:rPr>
        <w:t>1</w:t>
      </w:r>
      <w:r w:rsidRPr="004E3D6F">
        <w:rPr>
          <w:sz w:val="24"/>
          <w:szCs w:val="26"/>
        </w:rPr>
        <w:t xml:space="preserve"> và Z</w:t>
      </w:r>
      <w:r w:rsidRPr="004E3D6F">
        <w:rPr>
          <w:sz w:val="24"/>
          <w:szCs w:val="26"/>
          <w:vertAlign w:val="subscript"/>
        </w:rPr>
        <w:t>2</w:t>
      </w:r>
      <w:r w:rsidRPr="004E3D6F">
        <w:rPr>
          <w:sz w:val="24"/>
          <w:szCs w:val="26"/>
        </w:rPr>
        <w:t xml:space="preserve"> giúp cho hạn chế các mô men phụ đồng bộ và không đồng bộ này, đồng thời giảm các mô men phụ gây rung và ồn. Dựa theo bảng nghiên cứu thực nghiệm 10.6 [8] ta chọn Z</w:t>
      </w:r>
      <w:r w:rsidRPr="004E3D6F">
        <w:rPr>
          <w:sz w:val="24"/>
          <w:szCs w:val="26"/>
          <w:vertAlign w:val="subscript"/>
        </w:rPr>
        <w:t>2</w:t>
      </w:r>
      <w:r w:rsidRPr="004E3D6F">
        <w:rPr>
          <w:sz w:val="24"/>
          <w:szCs w:val="26"/>
        </w:rPr>
        <w:t xml:space="preserve"> = 26 rãnh. Để giảm các lực ký sinh tiếp tuyến và hướng tâm, trong chế tạo động cơ KĐB, roto hoặc stato được làm nghiêng rãnh để triệt tiêu sóng điều hòa răng. Trong thiết kế động cơ này, tác giả làm nghiêng rãnh ở roto với độ nghiêng là một bước răng stato.</w:t>
      </w:r>
    </w:p>
    <w:p w14:paraId="1093727C" w14:textId="77777777" w:rsidR="00F72D17" w:rsidRDefault="00F72D17" w:rsidP="00F72D17">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t xml:space="preserve">Đường kính ngoài của roto là: </w:t>
      </w:r>
    </w:p>
    <w:p w14:paraId="039BACFB"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color w:val="000000"/>
          <w:sz w:val="24"/>
          <w:szCs w:val="26"/>
        </w:rPr>
      </w:pPr>
      <w:r w:rsidRPr="004E3D6F">
        <w:rPr>
          <w:sz w:val="24"/>
          <w:szCs w:val="26"/>
        </w:rPr>
        <w:t>D’ = D - 2</w:t>
      </w:r>
      <w:r w:rsidRPr="004E3D6F">
        <w:rPr>
          <w:color w:val="000000"/>
          <w:sz w:val="24"/>
          <w:szCs w:val="26"/>
        </w:rPr>
        <w:t xml:space="preserve">δ </w:t>
      </w:r>
      <w:r w:rsidRPr="004E3D6F">
        <w:rPr>
          <w:color w:val="000000"/>
          <w:sz w:val="24"/>
          <w:szCs w:val="26"/>
        </w:rPr>
        <w:tab/>
        <w:t>(14)</w:t>
      </w:r>
    </w:p>
    <w:p w14:paraId="0647D9ED" w14:textId="77777777" w:rsidR="00F72D17" w:rsidRDefault="00F72D17" w:rsidP="00F72D17">
      <w:pPr>
        <w:tabs>
          <w:tab w:val="clear" w:pos="720"/>
          <w:tab w:val="clear" w:pos="1440"/>
          <w:tab w:val="clear" w:pos="2160"/>
          <w:tab w:val="clear" w:pos="4253"/>
          <w:tab w:val="clear" w:pos="8505"/>
        </w:tabs>
        <w:spacing w:before="0" w:after="0" w:line="288" w:lineRule="auto"/>
        <w:ind w:right="-4749"/>
        <w:rPr>
          <w:color w:val="000000"/>
          <w:sz w:val="24"/>
          <w:szCs w:val="26"/>
        </w:rPr>
      </w:pPr>
      <w:r w:rsidRPr="004E3D6F">
        <w:rPr>
          <w:color w:val="000000"/>
          <w:sz w:val="24"/>
          <w:szCs w:val="26"/>
        </w:rPr>
        <w:t xml:space="preserve">Do đó D’ = 6,32cm. Bước răng roto là: </w:t>
      </w:r>
    </w:p>
    <w:p w14:paraId="0D800A2E"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position w:val="-30"/>
          <w:sz w:val="24"/>
          <w:szCs w:val="26"/>
        </w:rPr>
        <w:object w:dxaOrig="980" w:dyaOrig="720" w14:anchorId="08AC7A66">
          <v:shape id="_x0000_i1039" type="#_x0000_t75" style="width:48.9pt;height:36pt" o:ole="">
            <v:imagedata r:id="rId41" o:title=""/>
          </v:shape>
          <o:OLEObject Type="Embed" ProgID="Equation.3" ShapeID="_x0000_i1039" DrawAspect="Content" ObjectID="_1615293123" r:id="rId42"/>
        </w:object>
      </w:r>
      <w:r w:rsidRPr="004E3D6F">
        <w:rPr>
          <w:sz w:val="24"/>
          <w:szCs w:val="26"/>
        </w:rPr>
        <w:tab/>
        <w:t>(15)</w:t>
      </w:r>
    </w:p>
    <w:p w14:paraId="04133937" w14:textId="77777777" w:rsidR="00F72D17" w:rsidRPr="004E3D6F" w:rsidRDefault="00F72D17" w:rsidP="00F72D17">
      <w:pPr>
        <w:tabs>
          <w:tab w:val="clear" w:pos="1440"/>
          <w:tab w:val="clear" w:pos="2160"/>
          <w:tab w:val="clear" w:pos="4253"/>
          <w:tab w:val="clear" w:pos="8505"/>
        </w:tabs>
        <w:spacing w:before="0" w:after="0" w:line="288" w:lineRule="auto"/>
        <w:rPr>
          <w:sz w:val="24"/>
          <w:szCs w:val="26"/>
        </w:rPr>
      </w:pPr>
      <w:r w:rsidRPr="004E3D6F">
        <w:rPr>
          <w:sz w:val="24"/>
          <w:szCs w:val="26"/>
        </w:rPr>
        <w:lastRenderedPageBreak/>
        <w:t>Hay: t</w:t>
      </w:r>
      <w:r w:rsidRPr="004E3D6F">
        <w:rPr>
          <w:sz w:val="24"/>
          <w:szCs w:val="26"/>
          <w:vertAlign w:val="subscript"/>
        </w:rPr>
        <w:t>2</w:t>
      </w:r>
      <w:r w:rsidRPr="004E3D6F">
        <w:rPr>
          <w:sz w:val="24"/>
          <w:szCs w:val="26"/>
        </w:rPr>
        <w:t xml:space="preserve"> = 0,764</w:t>
      </w:r>
      <w:r>
        <w:rPr>
          <w:sz w:val="24"/>
          <w:szCs w:val="26"/>
        </w:rPr>
        <w:t>cm.</w:t>
      </w:r>
    </w:p>
    <w:p w14:paraId="7086B6CA" w14:textId="77777777" w:rsidR="00F72D17"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sz w:val="24"/>
          <w:szCs w:val="26"/>
        </w:rPr>
        <w:t>Sơ bộ định chiều bước răng roto:</w:t>
      </w:r>
    </w:p>
    <w:p w14:paraId="7B1F4BFB"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position w:val="-30"/>
          <w:sz w:val="24"/>
          <w:szCs w:val="26"/>
        </w:rPr>
        <w:object w:dxaOrig="2520" w:dyaOrig="700" w14:anchorId="5BE05918">
          <v:shape id="_x0000_i1040" type="#_x0000_t75" style="width:126.8pt;height:35.45pt" o:ole="">
            <v:imagedata r:id="rId43" o:title=""/>
          </v:shape>
          <o:OLEObject Type="Embed" ProgID="Equation.3" ShapeID="_x0000_i1040" DrawAspect="Content" ObjectID="_1615293124" r:id="rId44"/>
        </w:object>
      </w:r>
      <w:r w:rsidRPr="004E3D6F">
        <w:rPr>
          <w:sz w:val="24"/>
          <w:szCs w:val="26"/>
        </w:rPr>
        <w:tab/>
        <w:t>(16)</w:t>
      </w:r>
    </w:p>
    <w:p w14:paraId="7AB2CBE6" w14:textId="77777777" w:rsidR="00F72D17" w:rsidRPr="004E3D6F" w:rsidRDefault="00F72D17" w:rsidP="00F72D17">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t>Với từ cảm trong răng roto ta chọn: B</w:t>
      </w:r>
      <w:r w:rsidRPr="004E3D6F">
        <w:rPr>
          <w:sz w:val="24"/>
          <w:szCs w:val="26"/>
          <w:vertAlign w:val="subscript"/>
        </w:rPr>
        <w:t>z2</w:t>
      </w:r>
      <w:r w:rsidRPr="004E3D6F">
        <w:rPr>
          <w:sz w:val="24"/>
          <w:szCs w:val="26"/>
        </w:rPr>
        <w:t xml:space="preserve"> = 1,8T do đó b</w:t>
      </w:r>
      <w:r w:rsidRPr="004E3D6F">
        <w:rPr>
          <w:sz w:val="24"/>
          <w:szCs w:val="26"/>
          <w:vertAlign w:val="subscript"/>
        </w:rPr>
        <w:t>z2</w:t>
      </w:r>
      <w:r w:rsidRPr="004E3D6F">
        <w:rPr>
          <w:sz w:val="24"/>
          <w:szCs w:val="26"/>
        </w:rPr>
        <w:t xml:space="preserve"> = 3,01mm.</w:t>
      </w:r>
    </w:p>
    <w:p w14:paraId="3845302A" w14:textId="77777777" w:rsidR="00F72D17" w:rsidRDefault="00F72D17" w:rsidP="00F72D17">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t xml:space="preserve">Đường kính trục của roto sẽ là: </w:t>
      </w:r>
    </w:p>
    <w:p w14:paraId="51558D9A"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sz w:val="24"/>
          <w:szCs w:val="26"/>
        </w:rPr>
        <w:t>D</w:t>
      </w:r>
      <w:r w:rsidRPr="004E3D6F">
        <w:rPr>
          <w:sz w:val="24"/>
          <w:szCs w:val="26"/>
          <w:vertAlign w:val="subscript"/>
        </w:rPr>
        <w:t>t</w:t>
      </w:r>
      <w:r w:rsidRPr="004E3D6F">
        <w:rPr>
          <w:sz w:val="24"/>
          <w:szCs w:val="26"/>
        </w:rPr>
        <w:t xml:space="preserve"> = 0,3D </w:t>
      </w:r>
      <w:r w:rsidRPr="004E3D6F">
        <w:rPr>
          <w:sz w:val="24"/>
          <w:szCs w:val="26"/>
        </w:rPr>
        <w:tab/>
        <w:t>(17)</w:t>
      </w:r>
    </w:p>
    <w:p w14:paraId="5A263EAF" w14:textId="77777777" w:rsidR="00F72D17" w:rsidRPr="004E3D6F" w:rsidRDefault="00F72D17" w:rsidP="00F72D17">
      <w:pPr>
        <w:tabs>
          <w:tab w:val="clear" w:pos="720"/>
          <w:tab w:val="clear" w:pos="1440"/>
          <w:tab w:val="clear" w:pos="2160"/>
          <w:tab w:val="clear" w:pos="4253"/>
          <w:tab w:val="clear" w:pos="8505"/>
        </w:tabs>
        <w:spacing w:before="0" w:after="0" w:line="288" w:lineRule="auto"/>
        <w:rPr>
          <w:sz w:val="24"/>
          <w:szCs w:val="26"/>
        </w:rPr>
      </w:pPr>
      <w:r w:rsidRPr="004E3D6F">
        <w:rPr>
          <w:sz w:val="24"/>
          <w:szCs w:val="26"/>
        </w:rPr>
        <w:t>D = 64mm =&gt; D</w:t>
      </w:r>
      <w:r w:rsidRPr="004E3D6F">
        <w:rPr>
          <w:sz w:val="24"/>
          <w:szCs w:val="26"/>
          <w:vertAlign w:val="subscript"/>
        </w:rPr>
        <w:t>t</w:t>
      </w:r>
      <w:r w:rsidRPr="004E3D6F">
        <w:rPr>
          <w:sz w:val="24"/>
          <w:szCs w:val="26"/>
        </w:rPr>
        <w:t xml:space="preserve"> = 20mm. </w:t>
      </w:r>
    </w:p>
    <w:p w14:paraId="083FB571" w14:textId="77777777" w:rsidR="00F72D17"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sz w:val="24"/>
          <w:szCs w:val="26"/>
        </w:rPr>
        <w:t>Dòng điện trong thanh dẫn roto là:</w:t>
      </w:r>
    </w:p>
    <w:p w14:paraId="0F2058D1"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position w:val="-30"/>
          <w:sz w:val="24"/>
          <w:szCs w:val="26"/>
        </w:rPr>
        <w:object w:dxaOrig="2420" w:dyaOrig="680" w14:anchorId="48C6D6D8">
          <v:shape id="_x0000_i1041" type="#_x0000_t75" style="width:120.9pt;height:33.85pt" o:ole="">
            <v:imagedata r:id="rId45" o:title=""/>
          </v:shape>
          <o:OLEObject Type="Embed" ProgID="Equation.3" ShapeID="_x0000_i1041" DrawAspect="Content" ObjectID="_1615293125" r:id="rId46"/>
        </w:object>
      </w:r>
      <w:r w:rsidRPr="004E3D6F">
        <w:rPr>
          <w:sz w:val="24"/>
          <w:szCs w:val="26"/>
        </w:rPr>
        <w:tab/>
        <w:t>(18)</w:t>
      </w:r>
    </w:p>
    <w:p w14:paraId="66FBF635" w14:textId="4CE65742" w:rsidR="00F72D17"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sz w:val="24"/>
          <w:szCs w:val="26"/>
        </w:rPr>
        <w:t xml:space="preserve">Tra </w:t>
      </w:r>
      <w:r w:rsidR="00C71983">
        <w:rPr>
          <w:sz w:val="24"/>
          <w:szCs w:val="26"/>
        </w:rPr>
        <w:t>H</w:t>
      </w:r>
      <w:r w:rsidRPr="004E3D6F">
        <w:rPr>
          <w:sz w:val="24"/>
          <w:szCs w:val="26"/>
        </w:rPr>
        <w:t>ình 10.5 [8] ta có K</w:t>
      </w:r>
      <w:r w:rsidRPr="004E3D6F">
        <w:rPr>
          <w:sz w:val="24"/>
          <w:szCs w:val="26"/>
          <w:vertAlign w:val="subscript"/>
        </w:rPr>
        <w:t>I</w:t>
      </w:r>
      <w:r w:rsidRPr="004E3D6F">
        <w:rPr>
          <w:sz w:val="24"/>
          <w:szCs w:val="26"/>
        </w:rPr>
        <w:t xml:space="preserve"> = 0,93. Do đó I</w:t>
      </w:r>
      <w:r w:rsidRPr="004E3D6F">
        <w:rPr>
          <w:sz w:val="24"/>
          <w:szCs w:val="26"/>
          <w:vertAlign w:val="subscript"/>
        </w:rPr>
        <w:t>td</w:t>
      </w:r>
      <w:r w:rsidRPr="004E3D6F">
        <w:rPr>
          <w:sz w:val="24"/>
          <w:szCs w:val="26"/>
        </w:rPr>
        <w:t xml:space="preserve"> = 145A. Vì thanh dẫn roto được thiết kế bằng các thanh nhôm do đó J</w:t>
      </w:r>
      <w:r w:rsidRPr="004E3D6F">
        <w:rPr>
          <w:sz w:val="24"/>
          <w:szCs w:val="26"/>
          <w:vertAlign w:val="subscript"/>
        </w:rPr>
        <w:t>td</w:t>
      </w:r>
      <w:r w:rsidRPr="004E3D6F">
        <w:rPr>
          <w:sz w:val="24"/>
          <w:szCs w:val="26"/>
        </w:rPr>
        <w:t xml:space="preserve"> = 3,5A/mm</w:t>
      </w:r>
      <w:r w:rsidRPr="004E3D6F">
        <w:rPr>
          <w:sz w:val="24"/>
          <w:szCs w:val="26"/>
          <w:vertAlign w:val="superscript"/>
        </w:rPr>
        <w:t>2</w:t>
      </w:r>
      <w:r w:rsidRPr="004E3D6F">
        <w:rPr>
          <w:sz w:val="24"/>
          <w:szCs w:val="26"/>
        </w:rPr>
        <w:t>. Tiết diện thanh dẫn:</w:t>
      </w:r>
    </w:p>
    <w:p w14:paraId="6B213681"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position w:val="-30"/>
          <w:sz w:val="24"/>
          <w:szCs w:val="26"/>
        </w:rPr>
        <w:object w:dxaOrig="960" w:dyaOrig="700" w14:anchorId="0F2CF03E">
          <v:shape id="_x0000_i1042" type="#_x0000_t75" style="width:47.8pt;height:35.45pt" o:ole="">
            <v:imagedata r:id="rId47" o:title=""/>
          </v:shape>
          <o:OLEObject Type="Embed" ProgID="Equation.3" ShapeID="_x0000_i1042" DrawAspect="Content" ObjectID="_1615293126" r:id="rId48"/>
        </w:object>
      </w:r>
      <w:r w:rsidRPr="004E3D6F">
        <w:rPr>
          <w:sz w:val="24"/>
          <w:szCs w:val="26"/>
        </w:rPr>
        <w:tab/>
        <w:t>(19)</w:t>
      </w:r>
    </w:p>
    <w:p w14:paraId="7434D83D" w14:textId="77777777" w:rsidR="00F72D17"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sz w:val="24"/>
          <w:szCs w:val="26"/>
        </w:rPr>
        <w:t>Do đó S</w:t>
      </w:r>
      <w:r w:rsidRPr="004E3D6F">
        <w:rPr>
          <w:sz w:val="24"/>
          <w:szCs w:val="26"/>
          <w:vertAlign w:val="subscript"/>
        </w:rPr>
        <w:t>tđ</w:t>
      </w:r>
      <w:r w:rsidRPr="004E3D6F">
        <w:rPr>
          <w:sz w:val="24"/>
          <w:szCs w:val="26"/>
        </w:rPr>
        <w:t xml:space="preserve"> = 41,4mm</w:t>
      </w:r>
      <w:r w:rsidRPr="004E3D6F">
        <w:rPr>
          <w:sz w:val="24"/>
          <w:szCs w:val="26"/>
          <w:vertAlign w:val="superscript"/>
        </w:rPr>
        <w:t>2</w:t>
      </w:r>
      <w:r w:rsidRPr="004E3D6F">
        <w:rPr>
          <w:sz w:val="24"/>
          <w:szCs w:val="26"/>
        </w:rPr>
        <w:t>. Dòng điện trong vòng ngắn mạch roto:</w:t>
      </w:r>
    </w:p>
    <w:p w14:paraId="2A589339" w14:textId="77777777" w:rsidR="00F72D17" w:rsidRPr="004E3D6F" w:rsidRDefault="00F72D17" w:rsidP="00F72D17">
      <w:pPr>
        <w:tabs>
          <w:tab w:val="clear" w:pos="720"/>
          <w:tab w:val="clear" w:pos="1440"/>
          <w:tab w:val="clear" w:pos="2160"/>
          <w:tab w:val="clear" w:pos="4253"/>
          <w:tab w:val="clear" w:pos="8505"/>
          <w:tab w:val="right" w:pos="3969"/>
        </w:tabs>
        <w:spacing w:before="0" w:after="0" w:line="288" w:lineRule="auto"/>
        <w:rPr>
          <w:sz w:val="24"/>
          <w:szCs w:val="26"/>
        </w:rPr>
      </w:pPr>
      <w:r w:rsidRPr="004E3D6F">
        <w:rPr>
          <w:position w:val="-60"/>
          <w:sz w:val="24"/>
          <w:szCs w:val="26"/>
        </w:rPr>
        <w:object w:dxaOrig="1800" w:dyaOrig="980" w14:anchorId="4A0930D9">
          <v:shape id="_x0000_i1043" type="#_x0000_t75" style="width:90.25pt;height:48.9pt" o:ole="">
            <v:imagedata r:id="rId49" o:title=""/>
          </v:shape>
          <o:OLEObject Type="Embed" ProgID="Equation.3" ShapeID="_x0000_i1043" DrawAspect="Content" ObjectID="_1615293127" r:id="rId50"/>
        </w:object>
      </w:r>
      <w:r>
        <w:rPr>
          <w:sz w:val="24"/>
          <w:szCs w:val="26"/>
        </w:rPr>
        <w:tab/>
      </w:r>
      <w:r w:rsidRPr="004E3D6F">
        <w:rPr>
          <w:sz w:val="24"/>
          <w:szCs w:val="26"/>
        </w:rPr>
        <w:t>(20)</w:t>
      </w:r>
    </w:p>
    <w:p w14:paraId="2314BD50" w14:textId="77777777" w:rsidR="00323550" w:rsidRDefault="00F72D17" w:rsidP="00F72D17">
      <w:pPr>
        <w:tabs>
          <w:tab w:val="clear" w:pos="720"/>
          <w:tab w:val="clear" w:pos="1440"/>
          <w:tab w:val="clear" w:pos="2160"/>
          <w:tab w:val="clear" w:pos="4253"/>
          <w:tab w:val="clear" w:pos="8505"/>
        </w:tabs>
        <w:spacing w:before="120" w:after="120" w:line="240" w:lineRule="auto"/>
        <w:rPr>
          <w:sz w:val="24"/>
          <w:szCs w:val="26"/>
        </w:rPr>
      </w:pPr>
      <w:r w:rsidRPr="004E3D6F">
        <w:rPr>
          <w:sz w:val="24"/>
          <w:szCs w:val="26"/>
        </w:rPr>
        <w:lastRenderedPageBreak/>
        <w:t>=&gt; I</w:t>
      </w:r>
      <w:r w:rsidRPr="004E3D6F">
        <w:rPr>
          <w:sz w:val="24"/>
          <w:szCs w:val="26"/>
          <w:vertAlign w:val="subscript"/>
        </w:rPr>
        <w:t>V</w:t>
      </w:r>
      <w:r w:rsidRPr="004E3D6F">
        <w:rPr>
          <w:sz w:val="24"/>
          <w:szCs w:val="26"/>
        </w:rPr>
        <w:t xml:space="preserve"> = 601,6A. Với mật động dòng điện trong vòng ngắn mạch là J</w:t>
      </w:r>
      <w:r w:rsidRPr="004E3D6F">
        <w:rPr>
          <w:sz w:val="24"/>
          <w:szCs w:val="26"/>
          <w:vertAlign w:val="subscript"/>
        </w:rPr>
        <w:t>V</w:t>
      </w:r>
      <w:r w:rsidRPr="004E3D6F">
        <w:rPr>
          <w:sz w:val="24"/>
          <w:szCs w:val="26"/>
        </w:rPr>
        <w:t xml:space="preserve"> = 3A/mm</w:t>
      </w:r>
      <w:r w:rsidRPr="004E3D6F">
        <w:rPr>
          <w:sz w:val="24"/>
          <w:szCs w:val="26"/>
          <w:vertAlign w:val="superscript"/>
        </w:rPr>
        <w:t>2</w:t>
      </w:r>
      <w:r w:rsidRPr="004E3D6F">
        <w:rPr>
          <w:sz w:val="24"/>
          <w:szCs w:val="26"/>
        </w:rPr>
        <w:t xml:space="preserve"> Do đó tiết diện vòng ngắn mạch </w:t>
      </w:r>
      <w:r w:rsidRPr="004E3D6F">
        <w:rPr>
          <w:sz w:val="24"/>
          <w:szCs w:val="26"/>
        </w:rPr>
        <w:lastRenderedPageBreak/>
        <w:t>tính toán sẽ là S</w:t>
      </w:r>
      <w:r w:rsidRPr="004E3D6F">
        <w:rPr>
          <w:sz w:val="24"/>
          <w:szCs w:val="26"/>
          <w:vertAlign w:val="subscript"/>
        </w:rPr>
        <w:t>V</w:t>
      </w:r>
      <w:r w:rsidRPr="004E3D6F">
        <w:rPr>
          <w:sz w:val="24"/>
          <w:szCs w:val="26"/>
        </w:rPr>
        <w:t xml:space="preserve"> = 201mm</w:t>
      </w:r>
      <w:r w:rsidRPr="004E3D6F">
        <w:rPr>
          <w:sz w:val="24"/>
          <w:szCs w:val="26"/>
          <w:vertAlign w:val="superscript"/>
        </w:rPr>
        <w:t>2</w:t>
      </w:r>
      <w:r w:rsidRPr="004E3D6F">
        <w:rPr>
          <w:sz w:val="24"/>
          <w:szCs w:val="26"/>
        </w:rPr>
        <w:t>. Từ các thông số tính toán trên ta có bảng thông số kích thước của răng rãnh roto:</w:t>
      </w:r>
    </w:p>
    <w:p w14:paraId="6DAF641A" w14:textId="77777777" w:rsidR="00823BCA" w:rsidRDefault="00823BCA" w:rsidP="006D791B">
      <w:pPr>
        <w:tabs>
          <w:tab w:val="clear" w:pos="720"/>
          <w:tab w:val="clear" w:pos="1440"/>
          <w:tab w:val="clear" w:pos="2160"/>
          <w:tab w:val="clear" w:pos="4253"/>
          <w:tab w:val="clear" w:pos="8505"/>
        </w:tabs>
        <w:spacing w:before="120" w:after="120" w:line="240" w:lineRule="auto"/>
        <w:ind w:firstLine="0"/>
        <w:jc w:val="center"/>
        <w:rPr>
          <w:b/>
          <w:szCs w:val="22"/>
        </w:rPr>
        <w:sectPr w:rsidR="00823BCA" w:rsidSect="00823BCA">
          <w:type w:val="continuous"/>
          <w:pgSz w:w="10773" w:h="15309" w:code="9"/>
          <w:pgMar w:top="1134" w:right="1134" w:bottom="1134" w:left="1134" w:header="1304" w:footer="1588" w:gutter="0"/>
          <w:cols w:num="2" w:space="425"/>
          <w:docGrid w:linePitch="360"/>
        </w:sectPr>
      </w:pPr>
    </w:p>
    <w:p w14:paraId="7CA02291" w14:textId="6AD2A649" w:rsidR="006D791B" w:rsidRPr="00605CF9" w:rsidRDefault="006D791B" w:rsidP="00F72D17">
      <w:pPr>
        <w:tabs>
          <w:tab w:val="clear" w:pos="720"/>
          <w:tab w:val="clear" w:pos="1440"/>
          <w:tab w:val="clear" w:pos="2160"/>
          <w:tab w:val="clear" w:pos="4253"/>
          <w:tab w:val="clear" w:pos="8505"/>
        </w:tabs>
        <w:spacing w:before="120" w:after="120" w:line="240" w:lineRule="auto"/>
        <w:ind w:firstLine="0"/>
        <w:jc w:val="center"/>
        <w:rPr>
          <w:b/>
          <w:sz w:val="24"/>
          <w:szCs w:val="24"/>
        </w:rPr>
      </w:pPr>
      <w:r w:rsidRPr="00605CF9">
        <w:rPr>
          <w:b/>
          <w:sz w:val="24"/>
          <w:szCs w:val="24"/>
        </w:rPr>
        <w:lastRenderedPageBreak/>
        <w:t>Bảng 2</w:t>
      </w:r>
      <w:r w:rsidR="00C435D3" w:rsidRPr="00605CF9">
        <w:rPr>
          <w:b/>
          <w:sz w:val="24"/>
          <w:szCs w:val="24"/>
        </w:rPr>
        <w:t>.</w:t>
      </w:r>
      <w:r w:rsidRPr="00605CF9">
        <w:rPr>
          <w:b/>
          <w:sz w:val="24"/>
          <w:szCs w:val="24"/>
        </w:rPr>
        <w:t xml:space="preserve"> </w:t>
      </w:r>
      <w:r w:rsidRPr="00605CF9">
        <w:rPr>
          <w:sz w:val="24"/>
          <w:szCs w:val="24"/>
        </w:rPr>
        <w:t xml:space="preserve">Thông số kích thước răng rãnh </w:t>
      </w:r>
      <w:r w:rsidR="004E653C" w:rsidRPr="00605CF9">
        <w:rPr>
          <w:sz w:val="24"/>
          <w:szCs w:val="24"/>
        </w:rPr>
        <w:t xml:space="preserve">(như </w:t>
      </w:r>
      <w:r w:rsidR="00C71983">
        <w:rPr>
          <w:sz w:val="24"/>
          <w:szCs w:val="24"/>
        </w:rPr>
        <w:t>H</w:t>
      </w:r>
      <w:r w:rsidR="004E653C" w:rsidRPr="00605CF9">
        <w:rPr>
          <w:sz w:val="24"/>
          <w:szCs w:val="24"/>
        </w:rPr>
        <w:t xml:space="preserve">ình 2) </w:t>
      </w:r>
      <w:r w:rsidRPr="00605CF9">
        <w:rPr>
          <w:sz w:val="24"/>
          <w:szCs w:val="24"/>
        </w:rPr>
        <w:t>của roto động cơ</w:t>
      </w:r>
    </w:p>
    <w:tbl>
      <w:tblPr>
        <w:tblW w:w="0" w:type="auto"/>
        <w:jc w:val="center"/>
        <w:tblCellMar>
          <w:left w:w="28" w:type="dxa"/>
          <w:right w:w="28" w:type="dxa"/>
        </w:tblCellMar>
        <w:tblLook w:val="04A0" w:firstRow="1" w:lastRow="0" w:firstColumn="1" w:lastColumn="0" w:noHBand="0" w:noVBand="1"/>
      </w:tblPr>
      <w:tblGrid>
        <w:gridCol w:w="5502"/>
        <w:gridCol w:w="1530"/>
      </w:tblGrid>
      <w:tr w:rsidR="00323550" w:rsidRPr="005622CF" w14:paraId="34A2D727" w14:textId="77777777" w:rsidTr="00605CF9">
        <w:trPr>
          <w:jc w:val="center"/>
        </w:trPr>
        <w:tc>
          <w:tcPr>
            <w:tcW w:w="5502" w:type="dxa"/>
            <w:tcBorders>
              <w:top w:val="double" w:sz="4" w:space="0" w:color="auto"/>
            </w:tcBorders>
            <w:vAlign w:val="bottom"/>
          </w:tcPr>
          <w:p w14:paraId="265B0EE3"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vertAlign w:val="subscript"/>
              </w:rPr>
            </w:pPr>
            <w:r w:rsidRPr="005622CF">
              <w:rPr>
                <w:sz w:val="24"/>
                <w:szCs w:val="24"/>
              </w:rPr>
              <w:t>Bề rộng của rãnh roto b</w:t>
            </w:r>
            <w:r w:rsidRPr="005622CF">
              <w:rPr>
                <w:sz w:val="24"/>
                <w:szCs w:val="24"/>
                <w:vertAlign w:val="subscript"/>
              </w:rPr>
              <w:t>42</w:t>
            </w:r>
            <w:r w:rsidRPr="005622CF">
              <w:rPr>
                <w:sz w:val="24"/>
                <w:szCs w:val="24"/>
              </w:rPr>
              <w:t>(mm)</w:t>
            </w:r>
            <w:r w:rsidR="001D5180" w:rsidRPr="005622CF">
              <w:rPr>
                <w:sz w:val="24"/>
                <w:szCs w:val="24"/>
              </w:rPr>
              <w:t xml:space="preserve"> </w:t>
            </w:r>
            <w:r w:rsidR="008070B3">
              <w:rPr>
                <w:sz w:val="24"/>
                <w:szCs w:val="24"/>
              </w:rPr>
              <w:t>-</w:t>
            </w:r>
            <w:r w:rsidR="001D5180" w:rsidRPr="005622CF">
              <w:rPr>
                <w:sz w:val="24"/>
                <w:szCs w:val="24"/>
              </w:rPr>
              <w:t xml:space="preserve"> B</w:t>
            </w:r>
            <w:r w:rsidR="001D5180" w:rsidRPr="005622CF">
              <w:rPr>
                <w:sz w:val="24"/>
                <w:szCs w:val="24"/>
                <w:vertAlign w:val="subscript"/>
              </w:rPr>
              <w:t>s0</w:t>
            </w:r>
          </w:p>
        </w:tc>
        <w:tc>
          <w:tcPr>
            <w:tcW w:w="1530" w:type="dxa"/>
            <w:tcBorders>
              <w:top w:val="double" w:sz="4" w:space="0" w:color="auto"/>
            </w:tcBorders>
            <w:vAlign w:val="center"/>
          </w:tcPr>
          <w:p w14:paraId="0E56D7D6" w14:textId="77777777" w:rsidR="00323550" w:rsidRPr="005622CF" w:rsidRDefault="00D57966"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1,50</w:t>
            </w:r>
          </w:p>
        </w:tc>
      </w:tr>
      <w:tr w:rsidR="00323550" w:rsidRPr="005622CF" w14:paraId="7B9D7428" w14:textId="77777777" w:rsidTr="00605CF9">
        <w:trPr>
          <w:jc w:val="center"/>
        </w:trPr>
        <w:tc>
          <w:tcPr>
            <w:tcW w:w="5502" w:type="dxa"/>
            <w:vAlign w:val="bottom"/>
          </w:tcPr>
          <w:p w14:paraId="6624C5A9" w14:textId="77777777" w:rsidR="00323550" w:rsidRPr="005622CF" w:rsidRDefault="00494E32" w:rsidP="00F72D17">
            <w:pPr>
              <w:tabs>
                <w:tab w:val="clear" w:pos="720"/>
                <w:tab w:val="clear" w:pos="1440"/>
                <w:tab w:val="clear" w:pos="2160"/>
                <w:tab w:val="clear" w:pos="4253"/>
                <w:tab w:val="clear" w:pos="8505"/>
                <w:tab w:val="left" w:pos="5586"/>
              </w:tabs>
              <w:spacing w:before="0" w:after="0" w:line="288" w:lineRule="auto"/>
              <w:ind w:right="624" w:firstLine="142"/>
              <w:rPr>
                <w:sz w:val="24"/>
                <w:szCs w:val="24"/>
                <w:vertAlign w:val="subscript"/>
              </w:rPr>
            </w:pPr>
            <w:r w:rsidRPr="005622CF">
              <w:rPr>
                <w:sz w:val="24"/>
                <w:szCs w:val="24"/>
              </w:rPr>
              <w:t>Chiều cao miệng rãnh h</w:t>
            </w:r>
            <w:r w:rsidRPr="005622CF">
              <w:rPr>
                <w:sz w:val="24"/>
                <w:szCs w:val="24"/>
                <w:vertAlign w:val="subscript"/>
              </w:rPr>
              <w:t>42</w:t>
            </w:r>
            <w:r w:rsidRPr="005622CF">
              <w:rPr>
                <w:sz w:val="24"/>
                <w:szCs w:val="24"/>
              </w:rPr>
              <w:t>(mm)</w:t>
            </w:r>
            <w:r w:rsidR="001D5180" w:rsidRPr="005622CF">
              <w:rPr>
                <w:sz w:val="24"/>
                <w:szCs w:val="24"/>
              </w:rPr>
              <w:t xml:space="preserve"> - H</w:t>
            </w:r>
            <w:r w:rsidR="001D5180" w:rsidRPr="005622CF">
              <w:rPr>
                <w:sz w:val="24"/>
                <w:szCs w:val="24"/>
                <w:vertAlign w:val="subscript"/>
              </w:rPr>
              <w:t xml:space="preserve">s0 </w:t>
            </w:r>
          </w:p>
        </w:tc>
        <w:tc>
          <w:tcPr>
            <w:tcW w:w="1530" w:type="dxa"/>
            <w:vAlign w:val="center"/>
          </w:tcPr>
          <w:p w14:paraId="2BBFE413" w14:textId="77777777" w:rsidR="00323550" w:rsidRPr="005622CF" w:rsidRDefault="00D57966"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0,50</w:t>
            </w:r>
          </w:p>
        </w:tc>
      </w:tr>
      <w:tr w:rsidR="00323550" w:rsidRPr="005622CF" w14:paraId="16375AC5" w14:textId="77777777" w:rsidTr="00605CF9">
        <w:trPr>
          <w:jc w:val="center"/>
        </w:trPr>
        <w:tc>
          <w:tcPr>
            <w:tcW w:w="5502" w:type="dxa"/>
            <w:vAlign w:val="bottom"/>
          </w:tcPr>
          <w:p w14:paraId="627E18C4"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0"/>
              <w:rPr>
                <w:sz w:val="24"/>
                <w:szCs w:val="24"/>
                <w:vertAlign w:val="subscript"/>
              </w:rPr>
            </w:pPr>
            <w:r w:rsidRPr="005622CF">
              <w:rPr>
                <w:sz w:val="24"/>
                <w:szCs w:val="24"/>
              </w:rPr>
              <w:t>Chiều cao của rãnh roto h</w:t>
            </w:r>
            <w:r w:rsidRPr="005622CF">
              <w:rPr>
                <w:sz w:val="24"/>
                <w:szCs w:val="24"/>
                <w:vertAlign w:val="subscript"/>
              </w:rPr>
              <w:t>r2</w:t>
            </w:r>
            <w:r w:rsidRPr="005622CF">
              <w:rPr>
                <w:sz w:val="24"/>
                <w:szCs w:val="24"/>
              </w:rPr>
              <w:t>(mm)</w:t>
            </w:r>
            <w:r w:rsidR="001D5180" w:rsidRPr="005622CF">
              <w:rPr>
                <w:sz w:val="24"/>
                <w:szCs w:val="24"/>
              </w:rPr>
              <w:t xml:space="preserve"> </w:t>
            </w:r>
            <w:r w:rsidR="008070B3">
              <w:rPr>
                <w:sz w:val="24"/>
                <w:szCs w:val="24"/>
              </w:rPr>
              <w:t>-</w:t>
            </w:r>
            <w:r w:rsidR="001D5180" w:rsidRPr="005622CF">
              <w:rPr>
                <w:sz w:val="24"/>
                <w:szCs w:val="24"/>
              </w:rPr>
              <w:t xml:space="preserve"> H</w:t>
            </w:r>
            <w:r w:rsidR="001D5180" w:rsidRPr="005622CF">
              <w:rPr>
                <w:sz w:val="24"/>
                <w:szCs w:val="24"/>
                <w:vertAlign w:val="subscript"/>
              </w:rPr>
              <w:t>s2</w:t>
            </w:r>
          </w:p>
        </w:tc>
        <w:tc>
          <w:tcPr>
            <w:tcW w:w="1530" w:type="dxa"/>
            <w:vAlign w:val="center"/>
          </w:tcPr>
          <w:p w14:paraId="1A890952" w14:textId="77777777" w:rsidR="00323550" w:rsidRPr="005622CF" w:rsidRDefault="00241E49"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9</w:t>
            </w:r>
            <w:r w:rsidR="00B43976" w:rsidRPr="005622CF">
              <w:rPr>
                <w:sz w:val="24"/>
                <w:szCs w:val="24"/>
              </w:rPr>
              <w:t>,00</w:t>
            </w:r>
          </w:p>
        </w:tc>
      </w:tr>
      <w:tr w:rsidR="00323550" w:rsidRPr="005622CF" w14:paraId="758D193B" w14:textId="77777777" w:rsidTr="00605CF9">
        <w:trPr>
          <w:jc w:val="center"/>
        </w:trPr>
        <w:tc>
          <w:tcPr>
            <w:tcW w:w="5502" w:type="dxa"/>
            <w:vAlign w:val="bottom"/>
          </w:tcPr>
          <w:p w14:paraId="64A1F215"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vertAlign w:val="subscript"/>
              </w:rPr>
            </w:pPr>
            <w:r w:rsidRPr="005622CF">
              <w:rPr>
                <w:sz w:val="24"/>
                <w:szCs w:val="24"/>
              </w:rPr>
              <w:t>Đường kính d</w:t>
            </w:r>
            <w:r w:rsidRPr="005622CF">
              <w:rPr>
                <w:sz w:val="24"/>
                <w:szCs w:val="24"/>
                <w:vertAlign w:val="subscript"/>
              </w:rPr>
              <w:t>1</w:t>
            </w:r>
            <w:r w:rsidRPr="005622CF">
              <w:rPr>
                <w:sz w:val="24"/>
                <w:szCs w:val="24"/>
              </w:rPr>
              <w:t xml:space="preserve"> (mm)</w:t>
            </w:r>
            <w:r w:rsidR="001D5180" w:rsidRPr="005622CF">
              <w:rPr>
                <w:sz w:val="24"/>
                <w:szCs w:val="24"/>
              </w:rPr>
              <w:t xml:space="preserve"> </w:t>
            </w:r>
            <w:r w:rsidR="008070B3">
              <w:rPr>
                <w:sz w:val="24"/>
                <w:szCs w:val="24"/>
              </w:rPr>
              <w:t>-</w:t>
            </w:r>
            <w:r w:rsidR="001D5180" w:rsidRPr="005622CF">
              <w:rPr>
                <w:sz w:val="24"/>
                <w:szCs w:val="24"/>
              </w:rPr>
              <w:t xml:space="preserve"> B</w:t>
            </w:r>
            <w:r w:rsidR="001D5180" w:rsidRPr="005622CF">
              <w:rPr>
                <w:sz w:val="24"/>
                <w:szCs w:val="24"/>
                <w:vertAlign w:val="subscript"/>
              </w:rPr>
              <w:t>s1</w:t>
            </w:r>
          </w:p>
        </w:tc>
        <w:tc>
          <w:tcPr>
            <w:tcW w:w="1530" w:type="dxa"/>
            <w:vAlign w:val="center"/>
          </w:tcPr>
          <w:p w14:paraId="33D10A83" w14:textId="77777777" w:rsidR="00323550" w:rsidRPr="005622CF" w:rsidRDefault="00241E49"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3,20</w:t>
            </w:r>
          </w:p>
        </w:tc>
      </w:tr>
      <w:tr w:rsidR="00323550" w:rsidRPr="005622CF" w14:paraId="11EAF323" w14:textId="77777777" w:rsidTr="00605CF9">
        <w:trPr>
          <w:jc w:val="center"/>
        </w:trPr>
        <w:tc>
          <w:tcPr>
            <w:tcW w:w="5502" w:type="dxa"/>
            <w:vAlign w:val="bottom"/>
          </w:tcPr>
          <w:p w14:paraId="410DDDE0" w14:textId="77777777" w:rsidR="00323550" w:rsidRPr="005622CF" w:rsidRDefault="00323550" w:rsidP="00F72D17">
            <w:pPr>
              <w:tabs>
                <w:tab w:val="clear" w:pos="720"/>
                <w:tab w:val="clear" w:pos="1440"/>
                <w:tab w:val="clear" w:pos="2160"/>
                <w:tab w:val="clear" w:pos="4253"/>
                <w:tab w:val="clear" w:pos="8505"/>
              </w:tabs>
              <w:spacing w:before="0" w:after="0" w:line="288" w:lineRule="auto"/>
              <w:ind w:firstLine="142"/>
              <w:rPr>
                <w:sz w:val="24"/>
                <w:szCs w:val="24"/>
                <w:vertAlign w:val="subscript"/>
              </w:rPr>
            </w:pPr>
            <w:r w:rsidRPr="005622CF">
              <w:rPr>
                <w:sz w:val="24"/>
                <w:szCs w:val="24"/>
              </w:rPr>
              <w:t>Đường kính d</w:t>
            </w:r>
            <w:r w:rsidRPr="005622CF">
              <w:rPr>
                <w:sz w:val="24"/>
                <w:szCs w:val="24"/>
                <w:vertAlign w:val="subscript"/>
              </w:rPr>
              <w:t>2</w:t>
            </w:r>
            <w:r w:rsidRPr="005622CF">
              <w:rPr>
                <w:sz w:val="24"/>
                <w:szCs w:val="24"/>
              </w:rPr>
              <w:t xml:space="preserve"> (mm)</w:t>
            </w:r>
            <w:r w:rsidR="008070B3">
              <w:rPr>
                <w:sz w:val="24"/>
                <w:szCs w:val="24"/>
              </w:rPr>
              <w:t xml:space="preserve"> </w:t>
            </w:r>
            <w:r w:rsidR="001D5180" w:rsidRPr="005622CF">
              <w:rPr>
                <w:sz w:val="24"/>
                <w:szCs w:val="24"/>
              </w:rPr>
              <w:t>- B</w:t>
            </w:r>
            <w:r w:rsidR="001D5180" w:rsidRPr="005622CF">
              <w:rPr>
                <w:sz w:val="24"/>
                <w:szCs w:val="24"/>
                <w:vertAlign w:val="subscript"/>
              </w:rPr>
              <w:t>s2</w:t>
            </w:r>
          </w:p>
        </w:tc>
        <w:tc>
          <w:tcPr>
            <w:tcW w:w="1530" w:type="dxa"/>
            <w:vAlign w:val="center"/>
          </w:tcPr>
          <w:p w14:paraId="4C05B483" w14:textId="77777777" w:rsidR="00323550" w:rsidRPr="005622CF" w:rsidRDefault="00241E49"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0</w:t>
            </w:r>
            <w:r w:rsidR="005A52F2" w:rsidRPr="005622CF">
              <w:rPr>
                <w:sz w:val="24"/>
                <w:szCs w:val="24"/>
              </w:rPr>
              <w:t>,7</w:t>
            </w:r>
            <w:r w:rsidRPr="005622CF">
              <w:rPr>
                <w:sz w:val="24"/>
                <w:szCs w:val="24"/>
              </w:rPr>
              <w:t>0</w:t>
            </w:r>
          </w:p>
        </w:tc>
      </w:tr>
      <w:tr w:rsidR="00323550" w:rsidRPr="005622CF" w14:paraId="6161EE13" w14:textId="77777777" w:rsidTr="00605CF9">
        <w:trPr>
          <w:jc w:val="center"/>
        </w:trPr>
        <w:tc>
          <w:tcPr>
            <w:tcW w:w="5502" w:type="dxa"/>
            <w:vAlign w:val="bottom"/>
          </w:tcPr>
          <w:p w14:paraId="7D7E4E9E"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Chiều cao h</w:t>
            </w:r>
            <w:r w:rsidRPr="005622CF">
              <w:rPr>
                <w:sz w:val="24"/>
                <w:szCs w:val="24"/>
                <w:vertAlign w:val="subscript"/>
              </w:rPr>
              <w:t>12</w:t>
            </w:r>
            <w:r w:rsidRPr="005622CF">
              <w:rPr>
                <w:sz w:val="24"/>
                <w:szCs w:val="24"/>
              </w:rPr>
              <w:t xml:space="preserve"> (mm)</w:t>
            </w:r>
            <w:r w:rsidR="001D5180" w:rsidRPr="005622CF">
              <w:rPr>
                <w:sz w:val="24"/>
                <w:szCs w:val="24"/>
              </w:rPr>
              <w:t xml:space="preserve"> </w:t>
            </w:r>
          </w:p>
        </w:tc>
        <w:tc>
          <w:tcPr>
            <w:tcW w:w="1530" w:type="dxa"/>
            <w:vAlign w:val="center"/>
          </w:tcPr>
          <w:p w14:paraId="719AF97C"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6,40</w:t>
            </w:r>
          </w:p>
        </w:tc>
      </w:tr>
      <w:tr w:rsidR="00323550" w:rsidRPr="005622CF" w14:paraId="5E0A0C80" w14:textId="77777777" w:rsidTr="00605CF9">
        <w:trPr>
          <w:jc w:val="center"/>
        </w:trPr>
        <w:tc>
          <w:tcPr>
            <w:tcW w:w="5502" w:type="dxa"/>
            <w:vAlign w:val="bottom"/>
          </w:tcPr>
          <w:p w14:paraId="04F73BA1"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Chiều cao vành ngắn mạch a (mm)</w:t>
            </w:r>
          </w:p>
        </w:tc>
        <w:tc>
          <w:tcPr>
            <w:tcW w:w="1530" w:type="dxa"/>
            <w:vAlign w:val="center"/>
          </w:tcPr>
          <w:p w14:paraId="1BB7321C"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9,00</w:t>
            </w:r>
          </w:p>
        </w:tc>
      </w:tr>
      <w:tr w:rsidR="00323550" w:rsidRPr="005622CF" w14:paraId="2BE61154" w14:textId="77777777" w:rsidTr="00605CF9">
        <w:trPr>
          <w:jc w:val="center"/>
        </w:trPr>
        <w:tc>
          <w:tcPr>
            <w:tcW w:w="5502" w:type="dxa"/>
            <w:vAlign w:val="bottom"/>
          </w:tcPr>
          <w:p w14:paraId="428E6A69"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Chiều rộng của vành ngắn mạch b (mm)</w:t>
            </w:r>
          </w:p>
        </w:tc>
        <w:tc>
          <w:tcPr>
            <w:tcW w:w="1530" w:type="dxa"/>
            <w:vAlign w:val="center"/>
          </w:tcPr>
          <w:p w14:paraId="6C9504CD"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22,00</w:t>
            </w:r>
          </w:p>
        </w:tc>
      </w:tr>
      <w:tr w:rsidR="00323550" w:rsidRPr="005622CF" w14:paraId="1BE8BCC1" w14:textId="77777777" w:rsidTr="00605CF9">
        <w:trPr>
          <w:jc w:val="center"/>
        </w:trPr>
        <w:tc>
          <w:tcPr>
            <w:tcW w:w="5502" w:type="dxa"/>
            <w:vAlign w:val="bottom"/>
          </w:tcPr>
          <w:p w14:paraId="343389E0"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Diện tích rãnh roto S</w:t>
            </w:r>
            <w:r w:rsidRPr="005622CF">
              <w:rPr>
                <w:sz w:val="24"/>
                <w:szCs w:val="24"/>
                <w:vertAlign w:val="subscript"/>
              </w:rPr>
              <w:t>r2</w:t>
            </w:r>
            <w:r w:rsidRPr="005622CF">
              <w:rPr>
                <w:sz w:val="24"/>
                <w:szCs w:val="24"/>
              </w:rPr>
              <w:t>(mm2)</w:t>
            </w:r>
          </w:p>
        </w:tc>
        <w:tc>
          <w:tcPr>
            <w:tcW w:w="1530" w:type="dxa"/>
            <w:vAlign w:val="center"/>
          </w:tcPr>
          <w:p w14:paraId="383D1F5B"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22,78</w:t>
            </w:r>
          </w:p>
        </w:tc>
      </w:tr>
      <w:tr w:rsidR="00323550" w:rsidRPr="005622CF" w14:paraId="1FB18294" w14:textId="77777777" w:rsidTr="00605CF9">
        <w:trPr>
          <w:jc w:val="center"/>
        </w:trPr>
        <w:tc>
          <w:tcPr>
            <w:tcW w:w="5502" w:type="dxa"/>
            <w:vAlign w:val="bottom"/>
          </w:tcPr>
          <w:p w14:paraId="4A9DF1A8"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Diện tích vành ngắn mạch S</w:t>
            </w:r>
            <w:r w:rsidRPr="005622CF">
              <w:rPr>
                <w:sz w:val="24"/>
                <w:szCs w:val="24"/>
                <w:vertAlign w:val="subscript"/>
              </w:rPr>
              <w:t>V</w:t>
            </w:r>
            <w:r w:rsidRPr="005622CF">
              <w:rPr>
                <w:sz w:val="24"/>
                <w:szCs w:val="24"/>
              </w:rPr>
              <w:t xml:space="preserve"> (mm2)</w:t>
            </w:r>
          </w:p>
        </w:tc>
        <w:tc>
          <w:tcPr>
            <w:tcW w:w="1530" w:type="dxa"/>
            <w:vAlign w:val="center"/>
          </w:tcPr>
          <w:p w14:paraId="284CA70E"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198</w:t>
            </w:r>
          </w:p>
        </w:tc>
      </w:tr>
      <w:tr w:rsidR="00323550" w:rsidRPr="005622CF" w14:paraId="4A8F1F38" w14:textId="77777777" w:rsidTr="00605CF9">
        <w:trPr>
          <w:jc w:val="center"/>
        </w:trPr>
        <w:tc>
          <w:tcPr>
            <w:tcW w:w="5502" w:type="dxa"/>
            <w:vAlign w:val="bottom"/>
          </w:tcPr>
          <w:p w14:paraId="77EB2DF8"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Bề rộng răng roto ở 1/3 chiều cao răng b</w:t>
            </w:r>
            <w:r w:rsidRPr="005622CF">
              <w:rPr>
                <w:sz w:val="24"/>
                <w:szCs w:val="24"/>
                <w:vertAlign w:val="subscript"/>
              </w:rPr>
              <w:t>z2</w:t>
            </w:r>
            <w:r w:rsidRPr="005622CF">
              <w:rPr>
                <w:sz w:val="24"/>
                <w:szCs w:val="24"/>
              </w:rPr>
              <w:t>(1/3) (cm)</w:t>
            </w:r>
          </w:p>
        </w:tc>
        <w:tc>
          <w:tcPr>
            <w:tcW w:w="1530" w:type="dxa"/>
            <w:vAlign w:val="center"/>
          </w:tcPr>
          <w:p w14:paraId="144F8ADE" w14:textId="77777777" w:rsidR="00323550" w:rsidRPr="005622CF" w:rsidRDefault="00EA748D" w:rsidP="00F72D17">
            <w:pPr>
              <w:tabs>
                <w:tab w:val="clear" w:pos="720"/>
                <w:tab w:val="clear" w:pos="1440"/>
                <w:tab w:val="clear" w:pos="2160"/>
                <w:tab w:val="clear" w:pos="4253"/>
                <w:tab w:val="clear" w:pos="8505"/>
              </w:tabs>
              <w:spacing w:before="0" w:after="0" w:line="288" w:lineRule="auto"/>
              <w:ind w:right="198" w:firstLine="0"/>
              <w:jc w:val="right"/>
              <w:rPr>
                <w:sz w:val="24"/>
                <w:szCs w:val="24"/>
              </w:rPr>
            </w:pPr>
            <w:r w:rsidRPr="005622CF">
              <w:rPr>
                <w:sz w:val="24"/>
                <w:szCs w:val="24"/>
              </w:rPr>
              <w:t>0,</w:t>
            </w:r>
            <w:r w:rsidR="005A52F2" w:rsidRPr="005622CF">
              <w:rPr>
                <w:sz w:val="24"/>
                <w:szCs w:val="24"/>
              </w:rPr>
              <w:t>4</w:t>
            </w:r>
            <w:r w:rsidR="00B43976" w:rsidRPr="005622CF">
              <w:rPr>
                <w:sz w:val="24"/>
                <w:szCs w:val="24"/>
              </w:rPr>
              <w:t>0</w:t>
            </w:r>
          </w:p>
        </w:tc>
      </w:tr>
      <w:tr w:rsidR="00323550" w:rsidRPr="005622CF" w14:paraId="00070C18" w14:textId="77777777" w:rsidTr="00605CF9">
        <w:trPr>
          <w:jc w:val="center"/>
        </w:trPr>
        <w:tc>
          <w:tcPr>
            <w:tcW w:w="5502" w:type="dxa"/>
            <w:tcBorders>
              <w:bottom w:val="double" w:sz="4" w:space="0" w:color="auto"/>
            </w:tcBorders>
            <w:vAlign w:val="bottom"/>
          </w:tcPr>
          <w:p w14:paraId="6FAD8680" w14:textId="77777777" w:rsidR="00323550" w:rsidRPr="005622CF" w:rsidRDefault="00494E32" w:rsidP="00F72D17">
            <w:pPr>
              <w:tabs>
                <w:tab w:val="clear" w:pos="720"/>
                <w:tab w:val="clear" w:pos="1440"/>
                <w:tab w:val="clear" w:pos="2160"/>
                <w:tab w:val="clear" w:pos="4253"/>
                <w:tab w:val="clear" w:pos="8505"/>
              </w:tabs>
              <w:spacing w:before="0" w:after="0" w:line="288" w:lineRule="auto"/>
              <w:ind w:firstLine="142"/>
              <w:rPr>
                <w:sz w:val="24"/>
                <w:szCs w:val="24"/>
              </w:rPr>
            </w:pPr>
            <w:r w:rsidRPr="005622CF">
              <w:rPr>
                <w:sz w:val="24"/>
                <w:szCs w:val="24"/>
              </w:rPr>
              <w:t>Chiều cao gông roto h</w:t>
            </w:r>
            <w:r w:rsidRPr="005622CF">
              <w:rPr>
                <w:sz w:val="24"/>
                <w:szCs w:val="24"/>
                <w:vertAlign w:val="subscript"/>
              </w:rPr>
              <w:t>g2</w:t>
            </w:r>
            <w:r w:rsidRPr="005622CF">
              <w:rPr>
                <w:sz w:val="24"/>
                <w:szCs w:val="24"/>
              </w:rPr>
              <w:t xml:space="preserve"> (cm)</w:t>
            </w:r>
          </w:p>
        </w:tc>
        <w:tc>
          <w:tcPr>
            <w:tcW w:w="1530" w:type="dxa"/>
            <w:tcBorders>
              <w:bottom w:val="double" w:sz="4" w:space="0" w:color="auto"/>
            </w:tcBorders>
            <w:vAlign w:val="center"/>
          </w:tcPr>
          <w:p w14:paraId="6F0DD090" w14:textId="77777777" w:rsidR="00323550" w:rsidRPr="005622CF" w:rsidRDefault="005A52F2" w:rsidP="00F72D17">
            <w:pPr>
              <w:tabs>
                <w:tab w:val="clear" w:pos="720"/>
                <w:tab w:val="clear" w:pos="1440"/>
                <w:tab w:val="clear" w:pos="2160"/>
                <w:tab w:val="clear" w:pos="4253"/>
                <w:tab w:val="clear" w:pos="8505"/>
              </w:tabs>
              <w:spacing w:before="0" w:after="0" w:line="288" w:lineRule="auto"/>
              <w:ind w:right="198" w:firstLine="142"/>
              <w:jc w:val="right"/>
              <w:rPr>
                <w:sz w:val="24"/>
                <w:szCs w:val="24"/>
              </w:rPr>
            </w:pPr>
            <w:r w:rsidRPr="005622CF">
              <w:rPr>
                <w:sz w:val="24"/>
                <w:szCs w:val="24"/>
              </w:rPr>
              <w:t>1,3</w:t>
            </w:r>
          </w:p>
        </w:tc>
      </w:tr>
      <w:tr w:rsidR="00605CF9" w:rsidRPr="005622CF" w14:paraId="6EBC679A" w14:textId="77777777" w:rsidTr="00605CF9">
        <w:trPr>
          <w:jc w:val="center"/>
        </w:trPr>
        <w:tc>
          <w:tcPr>
            <w:tcW w:w="5502" w:type="dxa"/>
            <w:tcBorders>
              <w:top w:val="double" w:sz="4" w:space="0" w:color="auto"/>
            </w:tcBorders>
            <w:vAlign w:val="bottom"/>
          </w:tcPr>
          <w:p w14:paraId="296797DD" w14:textId="77777777" w:rsidR="00605CF9" w:rsidRPr="00BD09A7" w:rsidRDefault="00605CF9" w:rsidP="00464876">
            <w:pPr>
              <w:tabs>
                <w:tab w:val="clear" w:pos="720"/>
                <w:tab w:val="clear" w:pos="1440"/>
                <w:tab w:val="clear" w:pos="2160"/>
                <w:tab w:val="clear" w:pos="4253"/>
                <w:tab w:val="clear" w:pos="8505"/>
              </w:tabs>
              <w:spacing w:before="0" w:after="0" w:line="340" w:lineRule="atLeast"/>
              <w:ind w:firstLine="142"/>
              <w:rPr>
                <w:sz w:val="18"/>
                <w:szCs w:val="24"/>
              </w:rPr>
            </w:pPr>
          </w:p>
        </w:tc>
        <w:tc>
          <w:tcPr>
            <w:tcW w:w="1530" w:type="dxa"/>
            <w:tcBorders>
              <w:top w:val="double" w:sz="4" w:space="0" w:color="auto"/>
            </w:tcBorders>
            <w:vAlign w:val="center"/>
          </w:tcPr>
          <w:p w14:paraId="0639B409" w14:textId="77777777" w:rsidR="00605CF9" w:rsidRPr="00BD09A7" w:rsidRDefault="00605CF9" w:rsidP="00464876">
            <w:pPr>
              <w:tabs>
                <w:tab w:val="clear" w:pos="720"/>
                <w:tab w:val="clear" w:pos="1440"/>
                <w:tab w:val="clear" w:pos="2160"/>
                <w:tab w:val="clear" w:pos="4253"/>
                <w:tab w:val="clear" w:pos="8505"/>
              </w:tabs>
              <w:spacing w:before="0" w:after="0" w:line="340" w:lineRule="atLeast"/>
              <w:ind w:right="198" w:firstLine="142"/>
              <w:jc w:val="right"/>
              <w:rPr>
                <w:sz w:val="20"/>
                <w:szCs w:val="24"/>
              </w:rPr>
            </w:pPr>
          </w:p>
        </w:tc>
      </w:tr>
    </w:tbl>
    <w:p w14:paraId="4CDF70D6" w14:textId="77777777" w:rsidR="00823BCA" w:rsidRDefault="00823BCA" w:rsidP="00D719C9">
      <w:pPr>
        <w:tabs>
          <w:tab w:val="clear" w:pos="720"/>
          <w:tab w:val="clear" w:pos="1440"/>
          <w:tab w:val="clear" w:pos="2160"/>
          <w:tab w:val="clear" w:pos="4253"/>
          <w:tab w:val="clear" w:pos="8505"/>
        </w:tabs>
        <w:spacing w:before="120" w:after="120" w:line="240" w:lineRule="auto"/>
        <w:ind w:firstLine="0"/>
        <w:rPr>
          <w:b/>
          <w:sz w:val="24"/>
          <w:szCs w:val="24"/>
        </w:rPr>
        <w:sectPr w:rsidR="00823BCA" w:rsidSect="00607CFD">
          <w:type w:val="continuous"/>
          <w:pgSz w:w="10773" w:h="15309" w:code="9"/>
          <w:pgMar w:top="1134" w:right="1134" w:bottom="1134" w:left="1134" w:header="1304" w:footer="1588" w:gutter="0"/>
          <w:cols w:space="720"/>
          <w:docGrid w:linePitch="360"/>
        </w:sectPr>
      </w:pPr>
    </w:p>
    <w:p w14:paraId="32F89F2E" w14:textId="77777777" w:rsidR="00323550" w:rsidRPr="004E3D6F" w:rsidRDefault="009132F0" w:rsidP="00D719C9">
      <w:pPr>
        <w:tabs>
          <w:tab w:val="clear" w:pos="720"/>
          <w:tab w:val="clear" w:pos="1440"/>
          <w:tab w:val="clear" w:pos="2160"/>
          <w:tab w:val="clear" w:pos="4253"/>
          <w:tab w:val="clear" w:pos="8505"/>
        </w:tabs>
        <w:spacing w:before="120" w:after="120" w:line="240" w:lineRule="auto"/>
        <w:ind w:firstLine="0"/>
        <w:rPr>
          <w:b/>
          <w:sz w:val="24"/>
          <w:szCs w:val="24"/>
        </w:rPr>
      </w:pPr>
      <w:r w:rsidRPr="004E3D6F">
        <w:rPr>
          <w:b/>
          <w:sz w:val="24"/>
          <w:szCs w:val="24"/>
        </w:rPr>
        <w:lastRenderedPageBreak/>
        <w:t xml:space="preserve">3. </w:t>
      </w:r>
      <w:r w:rsidR="00383674" w:rsidRPr="004E3D6F">
        <w:rPr>
          <w:b/>
          <w:sz w:val="24"/>
          <w:szCs w:val="24"/>
        </w:rPr>
        <w:t xml:space="preserve">MÔ PHỎNG KẾT QUẢ TÍNH TOÁN TRÊN PHẦN MỀM ANSYS MAXWELL </w:t>
      </w:r>
    </w:p>
    <w:p w14:paraId="06FF6E99" w14:textId="77777777" w:rsidR="00FB0842" w:rsidRPr="004E3D6F" w:rsidRDefault="00FB0842" w:rsidP="00D719C9">
      <w:pPr>
        <w:tabs>
          <w:tab w:val="clear" w:pos="720"/>
          <w:tab w:val="clear" w:pos="1440"/>
          <w:tab w:val="clear" w:pos="2160"/>
          <w:tab w:val="clear" w:pos="4253"/>
          <w:tab w:val="clear" w:pos="8505"/>
        </w:tabs>
        <w:spacing w:before="120" w:after="120" w:line="240" w:lineRule="auto"/>
        <w:ind w:firstLine="0"/>
        <w:rPr>
          <w:b/>
          <w:sz w:val="24"/>
          <w:szCs w:val="24"/>
        </w:rPr>
      </w:pPr>
      <w:r w:rsidRPr="004E3D6F">
        <w:rPr>
          <w:b/>
          <w:sz w:val="24"/>
          <w:szCs w:val="24"/>
        </w:rPr>
        <w:t>3.1. Mô hình mô phỏng các kích thước tính toán</w:t>
      </w:r>
      <w:r w:rsidR="00BC3994" w:rsidRPr="004E3D6F">
        <w:rPr>
          <w:b/>
          <w:sz w:val="24"/>
          <w:szCs w:val="24"/>
        </w:rPr>
        <w:t xml:space="preserve"> động cơ </w:t>
      </w:r>
      <w:r w:rsidR="00383674" w:rsidRPr="004E3D6F">
        <w:rPr>
          <w:b/>
          <w:sz w:val="24"/>
          <w:szCs w:val="24"/>
        </w:rPr>
        <w:t>KĐB</w:t>
      </w:r>
      <w:r w:rsidR="00BC3994" w:rsidRPr="004E3D6F">
        <w:rPr>
          <w:b/>
          <w:sz w:val="24"/>
          <w:szCs w:val="24"/>
        </w:rPr>
        <w:t xml:space="preserve"> 3 pha 0,75</w:t>
      </w:r>
      <w:r w:rsidRPr="004E3D6F">
        <w:rPr>
          <w:b/>
          <w:sz w:val="24"/>
          <w:szCs w:val="24"/>
        </w:rPr>
        <w:t>kW</w:t>
      </w:r>
    </w:p>
    <w:p w14:paraId="1042909E" w14:textId="77777777" w:rsidR="00765342" w:rsidRPr="004E3D6F" w:rsidRDefault="001B0A4A" w:rsidP="006D791B">
      <w:pPr>
        <w:tabs>
          <w:tab w:val="clear" w:pos="720"/>
          <w:tab w:val="clear" w:pos="1440"/>
          <w:tab w:val="clear" w:pos="2160"/>
          <w:tab w:val="clear" w:pos="4253"/>
          <w:tab w:val="clear" w:pos="8505"/>
        </w:tabs>
        <w:spacing w:before="0" w:after="0" w:line="288" w:lineRule="auto"/>
        <w:rPr>
          <w:color w:val="000000"/>
          <w:sz w:val="24"/>
          <w:szCs w:val="24"/>
        </w:rPr>
      </w:pPr>
      <w:r w:rsidRPr="004E3D6F">
        <w:rPr>
          <w:color w:val="000000"/>
          <w:sz w:val="24"/>
          <w:szCs w:val="24"/>
        </w:rPr>
        <w:t xml:space="preserve">Phần mềm Ansys Maxwell </w:t>
      </w:r>
      <w:r w:rsidR="00203C02" w:rsidRPr="004E3D6F">
        <w:rPr>
          <w:color w:val="000000"/>
          <w:sz w:val="24"/>
          <w:szCs w:val="24"/>
        </w:rPr>
        <w:t>[1</w:t>
      </w:r>
      <w:r w:rsidR="007842F5">
        <w:rPr>
          <w:color w:val="000000"/>
          <w:sz w:val="24"/>
          <w:szCs w:val="24"/>
        </w:rPr>
        <w:t xml:space="preserve">, </w:t>
      </w:r>
      <w:r w:rsidR="009F7485" w:rsidRPr="004E3D6F">
        <w:rPr>
          <w:color w:val="000000"/>
          <w:sz w:val="24"/>
          <w:szCs w:val="24"/>
        </w:rPr>
        <w:t>7</w:t>
      </w:r>
      <w:r w:rsidR="00617CC3" w:rsidRPr="004E3D6F">
        <w:rPr>
          <w:color w:val="000000"/>
          <w:sz w:val="24"/>
          <w:szCs w:val="24"/>
        </w:rPr>
        <w:t>]</w:t>
      </w:r>
      <w:r w:rsidR="00A12EFD" w:rsidRPr="004E3D6F">
        <w:rPr>
          <w:color w:val="000000"/>
          <w:sz w:val="24"/>
          <w:szCs w:val="24"/>
        </w:rPr>
        <w:t xml:space="preserve"> </w:t>
      </w:r>
      <w:r w:rsidRPr="004E3D6F">
        <w:rPr>
          <w:color w:val="000000"/>
          <w:sz w:val="24"/>
          <w:szCs w:val="24"/>
        </w:rPr>
        <w:t>là phần mềm ứng dụng phương pháp phần tử hữu hạn để mô phỏng và mô hình hóa rất mạnh mẽ</w:t>
      </w:r>
      <w:r w:rsidR="00617CC3" w:rsidRPr="004E3D6F">
        <w:rPr>
          <w:color w:val="000000"/>
          <w:sz w:val="24"/>
          <w:szCs w:val="24"/>
        </w:rPr>
        <w:t xml:space="preserve"> giúp tác giả </w:t>
      </w:r>
      <w:r w:rsidR="00BA696F" w:rsidRPr="004E3D6F">
        <w:rPr>
          <w:color w:val="000000"/>
          <w:sz w:val="24"/>
          <w:szCs w:val="24"/>
        </w:rPr>
        <w:t>mô phỏng và hiệu chỉnh các thông số đã tính toán.</w:t>
      </w:r>
    </w:p>
    <w:p w14:paraId="64B2B73E" w14:textId="1D450906" w:rsidR="00C9187E" w:rsidRDefault="00C9187E" w:rsidP="00C9187E">
      <w:pPr>
        <w:tabs>
          <w:tab w:val="clear" w:pos="720"/>
          <w:tab w:val="clear" w:pos="1440"/>
          <w:tab w:val="clear" w:pos="2160"/>
          <w:tab w:val="clear" w:pos="4253"/>
          <w:tab w:val="clear" w:pos="8505"/>
        </w:tabs>
        <w:spacing w:before="0" w:after="0" w:line="240" w:lineRule="auto"/>
        <w:rPr>
          <w:sz w:val="26"/>
          <w:szCs w:val="26"/>
        </w:rPr>
      </w:pPr>
      <w:r w:rsidRPr="00B26B91">
        <w:rPr>
          <w:color w:val="000000"/>
          <w:sz w:val="24"/>
          <w:szCs w:val="26"/>
          <w:lang w:val="vi-VN"/>
        </w:rPr>
        <w:lastRenderedPageBreak/>
        <w:t xml:space="preserve">Bằng việc nhập một số các thông số cơ bản mà ta đã tính toán được ở </w:t>
      </w:r>
      <w:r w:rsidRPr="00B26B91">
        <w:rPr>
          <w:color w:val="000000"/>
          <w:sz w:val="24"/>
          <w:szCs w:val="26"/>
        </w:rPr>
        <w:t>trên</w:t>
      </w:r>
      <w:r w:rsidRPr="00B26B91">
        <w:rPr>
          <w:color w:val="000000"/>
          <w:sz w:val="24"/>
          <w:szCs w:val="26"/>
          <w:lang w:val="vi-VN"/>
        </w:rPr>
        <w:t>, phần mềm sẽ tự động thực hiện việc mô phỏng hình ảnh về các thành phần như rotor, stator, dây quấn… theo đúng như mong muốn</w:t>
      </w:r>
      <w:r>
        <w:rPr>
          <w:color w:val="000000"/>
          <w:sz w:val="24"/>
          <w:szCs w:val="26"/>
        </w:rPr>
        <w:t xml:space="preserve"> (Hình 3 </w:t>
      </w:r>
      <w:r w:rsidRPr="004C6394">
        <w:rPr>
          <w:b/>
          <w:color w:val="000000"/>
          <w:sz w:val="24"/>
          <w:szCs w:val="26"/>
        </w:rPr>
        <w:t>-</w:t>
      </w:r>
      <w:r>
        <w:rPr>
          <w:color w:val="000000"/>
          <w:sz w:val="24"/>
          <w:szCs w:val="26"/>
        </w:rPr>
        <w:t xml:space="preserve"> 4)</w:t>
      </w:r>
      <w:r w:rsidRPr="00B26B91">
        <w:rPr>
          <w:color w:val="000000"/>
          <w:sz w:val="24"/>
          <w:szCs w:val="26"/>
        </w:rPr>
        <w:t xml:space="preserve">. Trong bài báo tính toán thiết kế các thông số động cơ 0,75kW tác giả sử dụng 02 vật liệu chế tạo lá thép kỹ thuật điện (KTĐ) khác nhau </w:t>
      </w:r>
      <w:r w:rsidR="00C71983">
        <w:rPr>
          <w:color w:val="000000"/>
          <w:sz w:val="24"/>
          <w:szCs w:val="26"/>
        </w:rPr>
        <w:t>(H</w:t>
      </w:r>
      <w:r w:rsidRPr="00B26B91">
        <w:rPr>
          <w:color w:val="000000"/>
          <w:sz w:val="24"/>
          <w:szCs w:val="26"/>
        </w:rPr>
        <w:t xml:space="preserve">ình 5 </w:t>
      </w:r>
      <w:r w:rsidRPr="004C6394">
        <w:rPr>
          <w:b/>
          <w:color w:val="000000"/>
          <w:sz w:val="24"/>
          <w:szCs w:val="26"/>
        </w:rPr>
        <w:t>-</w:t>
      </w:r>
      <w:r w:rsidRPr="00B26B91">
        <w:rPr>
          <w:color w:val="000000"/>
          <w:sz w:val="24"/>
          <w:szCs w:val="26"/>
        </w:rPr>
        <w:t xml:space="preserve"> 6)</w:t>
      </w:r>
      <w:r>
        <w:rPr>
          <w:color w:val="000000"/>
          <w:sz w:val="24"/>
          <w:szCs w:val="26"/>
        </w:rPr>
        <w:t xml:space="preserve"> </w:t>
      </w:r>
      <w:r w:rsidRPr="00C9187E">
        <w:rPr>
          <w:color w:val="000000"/>
          <w:sz w:val="24"/>
          <w:szCs w:val="26"/>
        </w:rPr>
        <w:t>để so sánh và đánh giá trong tính toán từ đó là cơ sở để nghiên cứu chế tạo</w:t>
      </w:r>
      <w:r>
        <w:rPr>
          <w:color w:val="000000"/>
          <w:sz w:val="24"/>
          <w:szCs w:val="26"/>
        </w:rPr>
        <w:t xml:space="preserve"> </w:t>
      </w:r>
      <w:r w:rsidRPr="00B26B91">
        <w:rPr>
          <w:color w:val="000000"/>
          <w:sz w:val="24"/>
          <w:szCs w:val="26"/>
        </w:rPr>
        <w:t>thử nghiệm các động cơ có hiệu suất cao</w:t>
      </w:r>
      <w:r>
        <w:rPr>
          <w:color w:val="000000"/>
          <w:sz w:val="24"/>
          <w:szCs w:val="26"/>
        </w:rPr>
        <w:t>.</w:t>
      </w:r>
    </w:p>
    <w:p w14:paraId="372CA80E" w14:textId="77777777" w:rsidR="00C9187E" w:rsidRDefault="00C9187E" w:rsidP="00B43BB8">
      <w:pPr>
        <w:tabs>
          <w:tab w:val="clear" w:pos="720"/>
          <w:tab w:val="clear" w:pos="1440"/>
          <w:tab w:val="clear" w:pos="2160"/>
          <w:tab w:val="clear" w:pos="4253"/>
          <w:tab w:val="clear" w:pos="8505"/>
        </w:tabs>
        <w:spacing w:before="0" w:after="0" w:line="240" w:lineRule="auto"/>
        <w:ind w:firstLine="0"/>
        <w:jc w:val="center"/>
        <w:rPr>
          <w:sz w:val="26"/>
          <w:szCs w:val="26"/>
        </w:rPr>
        <w:sectPr w:rsidR="00C9187E" w:rsidSect="00D97B67">
          <w:type w:val="continuous"/>
          <w:pgSz w:w="10773" w:h="15309" w:code="9"/>
          <w:pgMar w:top="1134" w:right="1134" w:bottom="1134" w:left="1134" w:header="1304" w:footer="1588" w:gutter="0"/>
          <w:cols w:num="2" w:space="425"/>
          <w:docGrid w:linePitch="360"/>
        </w:sectPr>
      </w:pPr>
    </w:p>
    <w:tbl>
      <w:tblPr>
        <w:tblW w:w="0" w:type="auto"/>
        <w:jc w:val="center"/>
        <w:tblCellMar>
          <w:left w:w="28" w:type="dxa"/>
          <w:right w:w="28" w:type="dxa"/>
        </w:tblCellMar>
        <w:tblLook w:val="04A0" w:firstRow="1" w:lastRow="0" w:firstColumn="1" w:lastColumn="0" w:noHBand="0" w:noVBand="1"/>
      </w:tblPr>
      <w:tblGrid>
        <w:gridCol w:w="4127"/>
        <w:gridCol w:w="3980"/>
      </w:tblGrid>
      <w:tr w:rsidR="00765342" w:rsidRPr="005622CF" w14:paraId="7AC857EF" w14:textId="77777777" w:rsidTr="00A216B3">
        <w:trPr>
          <w:jc w:val="center"/>
        </w:trPr>
        <w:tc>
          <w:tcPr>
            <w:tcW w:w="4127" w:type="dxa"/>
          </w:tcPr>
          <w:p w14:paraId="4737F575" w14:textId="2FA8800F" w:rsidR="00765342" w:rsidRPr="005622CF" w:rsidRDefault="00890883" w:rsidP="00B43BB8">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sz w:val="26"/>
                <w:szCs w:val="26"/>
              </w:rPr>
              <w:object w:dxaOrig="5130" w:dyaOrig="4860" w14:anchorId="5DA3C2C2">
                <v:shape id="_x0000_i1044" type="#_x0000_t75" style="width:139.7pt;height:131.1pt" o:ole="">
                  <v:imagedata r:id="rId51" o:title=""/>
                </v:shape>
                <o:OLEObject Type="Embed" ProgID="PBrush" ShapeID="_x0000_i1044" DrawAspect="Content" ObjectID="_1615293128" r:id="rId52"/>
              </w:object>
            </w:r>
          </w:p>
        </w:tc>
        <w:tc>
          <w:tcPr>
            <w:tcW w:w="3980" w:type="dxa"/>
          </w:tcPr>
          <w:p w14:paraId="48D05136" w14:textId="17A62B01" w:rsidR="00765342" w:rsidRPr="005622CF" w:rsidRDefault="00890883" w:rsidP="00FA0398">
            <w:pPr>
              <w:tabs>
                <w:tab w:val="left" w:pos="567"/>
              </w:tabs>
              <w:spacing w:before="0" w:after="0" w:line="240" w:lineRule="auto"/>
              <w:ind w:firstLine="0"/>
              <w:jc w:val="center"/>
              <w:rPr>
                <w:sz w:val="26"/>
                <w:szCs w:val="26"/>
              </w:rPr>
            </w:pPr>
            <w:r w:rsidRPr="005622CF">
              <w:rPr>
                <w:sz w:val="26"/>
                <w:szCs w:val="26"/>
              </w:rPr>
              <w:object w:dxaOrig="4800" w:dyaOrig="4680" w14:anchorId="6E7362B7">
                <v:shape id="_x0000_i1045" type="#_x0000_t75" style="width:130.05pt;height:126.8pt" o:ole="">
                  <v:imagedata r:id="rId53" o:title=""/>
                </v:shape>
                <o:OLEObject Type="Embed" ProgID="PBrush" ShapeID="_x0000_i1045" DrawAspect="Content" ObjectID="_1615293129" r:id="rId54"/>
              </w:object>
            </w:r>
          </w:p>
        </w:tc>
      </w:tr>
      <w:tr w:rsidR="00765342" w:rsidRPr="005622CF" w14:paraId="7D651A30" w14:textId="77777777" w:rsidTr="00A216B3">
        <w:trPr>
          <w:jc w:val="center"/>
        </w:trPr>
        <w:tc>
          <w:tcPr>
            <w:tcW w:w="4127" w:type="dxa"/>
          </w:tcPr>
          <w:p w14:paraId="72E26B6D" w14:textId="528275C4" w:rsidR="00765342" w:rsidRPr="005622CF" w:rsidRDefault="00351ED2" w:rsidP="006E5A08">
            <w:pPr>
              <w:tabs>
                <w:tab w:val="clear" w:pos="720"/>
                <w:tab w:val="clear" w:pos="1440"/>
                <w:tab w:val="clear" w:pos="2160"/>
                <w:tab w:val="clear" w:pos="4253"/>
                <w:tab w:val="clear" w:pos="8505"/>
              </w:tabs>
              <w:spacing w:before="120" w:after="120" w:line="240" w:lineRule="auto"/>
              <w:ind w:firstLine="0"/>
              <w:jc w:val="center"/>
              <w:rPr>
                <w:b/>
                <w:szCs w:val="22"/>
              </w:rPr>
            </w:pPr>
            <w:r>
              <w:rPr>
                <w:b/>
                <w:sz w:val="24"/>
                <w:szCs w:val="22"/>
              </w:rPr>
              <w:t>Hình 3.</w:t>
            </w:r>
            <w:r w:rsidR="00765342" w:rsidRPr="00FA0398">
              <w:rPr>
                <w:b/>
                <w:sz w:val="24"/>
                <w:szCs w:val="22"/>
              </w:rPr>
              <w:t xml:space="preserve"> </w:t>
            </w:r>
            <w:r w:rsidR="00765342" w:rsidRPr="00FA0398">
              <w:rPr>
                <w:sz w:val="24"/>
                <w:szCs w:val="22"/>
              </w:rPr>
              <w:t xml:space="preserve">Mô hình thiết kế </w:t>
            </w:r>
            <w:r w:rsidR="009B14DC" w:rsidRPr="00FA0398">
              <w:rPr>
                <w:sz w:val="24"/>
                <w:szCs w:val="22"/>
              </w:rPr>
              <w:t xml:space="preserve">2D </w:t>
            </w:r>
            <w:r w:rsidR="00765342" w:rsidRPr="00FA0398">
              <w:rPr>
                <w:sz w:val="24"/>
                <w:szCs w:val="22"/>
              </w:rPr>
              <w:t xml:space="preserve">động cơ </w:t>
            </w:r>
            <w:r w:rsidR="00BA696F" w:rsidRPr="00FA0398">
              <w:rPr>
                <w:sz w:val="24"/>
                <w:szCs w:val="22"/>
              </w:rPr>
              <w:t xml:space="preserve">KĐB </w:t>
            </w:r>
            <w:r w:rsidR="00D5444C" w:rsidRPr="00FA0398">
              <w:rPr>
                <w:sz w:val="24"/>
                <w:szCs w:val="22"/>
              </w:rPr>
              <w:t>roto lồng sóc 2 cực 0,75</w:t>
            </w:r>
            <w:r w:rsidR="00765342" w:rsidRPr="00FA0398">
              <w:rPr>
                <w:sz w:val="24"/>
                <w:szCs w:val="22"/>
              </w:rPr>
              <w:t>kW</w:t>
            </w:r>
          </w:p>
        </w:tc>
        <w:tc>
          <w:tcPr>
            <w:tcW w:w="3980" w:type="dxa"/>
          </w:tcPr>
          <w:p w14:paraId="73401B52" w14:textId="2EFB1A93" w:rsidR="00765342" w:rsidRPr="005622CF" w:rsidRDefault="00765342" w:rsidP="006E5A08">
            <w:pPr>
              <w:tabs>
                <w:tab w:val="left" w:pos="567"/>
              </w:tabs>
              <w:spacing w:before="120" w:after="120" w:line="240" w:lineRule="auto"/>
              <w:ind w:firstLine="0"/>
              <w:jc w:val="center"/>
              <w:rPr>
                <w:szCs w:val="22"/>
              </w:rPr>
            </w:pPr>
            <w:r w:rsidRPr="00FA0398">
              <w:rPr>
                <w:b/>
                <w:sz w:val="24"/>
                <w:szCs w:val="22"/>
              </w:rPr>
              <w:t xml:space="preserve">Hình </w:t>
            </w:r>
            <w:r w:rsidR="00DE29B4" w:rsidRPr="00FA0398">
              <w:rPr>
                <w:b/>
                <w:sz w:val="24"/>
                <w:szCs w:val="22"/>
              </w:rPr>
              <w:t>4</w:t>
            </w:r>
            <w:r w:rsidR="00351ED2">
              <w:rPr>
                <w:b/>
                <w:sz w:val="24"/>
                <w:szCs w:val="22"/>
              </w:rPr>
              <w:t>.</w:t>
            </w:r>
            <w:r w:rsidRPr="00FA0398">
              <w:rPr>
                <w:b/>
                <w:sz w:val="24"/>
                <w:szCs w:val="22"/>
              </w:rPr>
              <w:t xml:space="preserve"> </w:t>
            </w:r>
            <w:r w:rsidR="00DE29B4" w:rsidRPr="00FA0398">
              <w:rPr>
                <w:sz w:val="24"/>
                <w:szCs w:val="22"/>
              </w:rPr>
              <w:t>Sơ đồ đi dây của dây quấn trong động cơ</w:t>
            </w:r>
          </w:p>
        </w:tc>
      </w:tr>
    </w:tbl>
    <w:p w14:paraId="6D94307F" w14:textId="6B035FC4" w:rsidR="00765342" w:rsidRPr="005622CF" w:rsidRDefault="00C9187E" w:rsidP="00B43BB8">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noProof/>
          <w:sz w:val="26"/>
          <w:szCs w:val="26"/>
        </w:rPr>
        <w:drawing>
          <wp:inline distT="0" distB="0" distL="0" distR="0" wp14:anchorId="5B9F094E" wp14:editId="7F71728A">
            <wp:extent cx="4226560" cy="160171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40342" cy="1606934"/>
                    </a:xfrm>
                    <a:prstGeom prst="rect">
                      <a:avLst/>
                    </a:prstGeom>
                    <a:noFill/>
                    <a:ln>
                      <a:noFill/>
                    </a:ln>
                  </pic:spPr>
                </pic:pic>
              </a:graphicData>
            </a:graphic>
          </wp:inline>
        </w:drawing>
      </w:r>
    </w:p>
    <w:p w14:paraId="69157591" w14:textId="77777777" w:rsidR="00B41B79" w:rsidRPr="00765947" w:rsidRDefault="00C435D3" w:rsidP="006D791B">
      <w:pPr>
        <w:tabs>
          <w:tab w:val="clear" w:pos="720"/>
          <w:tab w:val="clear" w:pos="1440"/>
          <w:tab w:val="clear" w:pos="2160"/>
          <w:tab w:val="clear" w:pos="4253"/>
          <w:tab w:val="clear" w:pos="8505"/>
        </w:tabs>
        <w:spacing w:before="120" w:after="120" w:line="240" w:lineRule="auto"/>
        <w:ind w:firstLine="0"/>
        <w:jc w:val="center"/>
        <w:rPr>
          <w:sz w:val="24"/>
          <w:szCs w:val="22"/>
        </w:rPr>
      </w:pPr>
      <w:r w:rsidRPr="00765947">
        <w:rPr>
          <w:b/>
          <w:sz w:val="24"/>
          <w:szCs w:val="22"/>
        </w:rPr>
        <w:t>Hình 5.</w:t>
      </w:r>
      <w:r w:rsidR="00B41B79" w:rsidRPr="00765947">
        <w:rPr>
          <w:sz w:val="24"/>
          <w:szCs w:val="22"/>
        </w:rPr>
        <w:t xml:space="preserve"> Đường cong từ hóa B </w:t>
      </w:r>
      <w:r w:rsidR="00083A97" w:rsidRPr="00765947">
        <w:rPr>
          <w:sz w:val="24"/>
          <w:szCs w:val="22"/>
        </w:rPr>
        <w:t>-</w:t>
      </w:r>
      <w:r w:rsidR="00BA696F" w:rsidRPr="00765947">
        <w:rPr>
          <w:sz w:val="24"/>
          <w:szCs w:val="22"/>
        </w:rPr>
        <w:t xml:space="preserve"> H của</w:t>
      </w:r>
      <w:r w:rsidR="00B41B79" w:rsidRPr="00765947">
        <w:rPr>
          <w:sz w:val="24"/>
          <w:szCs w:val="22"/>
        </w:rPr>
        <w:t xml:space="preserve"> </w:t>
      </w:r>
      <w:r w:rsidR="009F7485" w:rsidRPr="00765947">
        <w:rPr>
          <w:sz w:val="24"/>
          <w:szCs w:val="22"/>
        </w:rPr>
        <w:t xml:space="preserve">thép </w:t>
      </w:r>
      <w:r w:rsidR="00BA696F" w:rsidRPr="00765947">
        <w:rPr>
          <w:sz w:val="24"/>
          <w:szCs w:val="22"/>
        </w:rPr>
        <w:t xml:space="preserve">KTĐ </w:t>
      </w:r>
      <w:r w:rsidR="009F7485" w:rsidRPr="00765947">
        <w:rPr>
          <w:sz w:val="24"/>
          <w:szCs w:val="22"/>
        </w:rPr>
        <w:t>2211 [8</w:t>
      </w:r>
      <w:r w:rsidR="00F85BFB" w:rsidRPr="00765947">
        <w:rPr>
          <w:sz w:val="24"/>
          <w:szCs w:val="22"/>
        </w:rPr>
        <w:t xml:space="preserve">] </w:t>
      </w:r>
      <w:r w:rsidR="00B41B79" w:rsidRPr="00765947">
        <w:rPr>
          <w:sz w:val="24"/>
          <w:szCs w:val="22"/>
        </w:rPr>
        <w:t xml:space="preserve">của động cơ </w:t>
      </w:r>
      <w:r w:rsidR="00BA696F" w:rsidRPr="00765947">
        <w:rPr>
          <w:sz w:val="24"/>
          <w:szCs w:val="22"/>
        </w:rPr>
        <w:t>KĐB</w:t>
      </w:r>
    </w:p>
    <w:p w14:paraId="774C1836" w14:textId="23962136" w:rsidR="00B41B79" w:rsidRPr="005622CF" w:rsidRDefault="00C9187E" w:rsidP="00890883">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noProof/>
          <w:szCs w:val="22"/>
        </w:rPr>
        <w:drawing>
          <wp:inline distT="0" distB="0" distL="0" distR="0" wp14:anchorId="7F34D4DE" wp14:editId="6A55C298">
            <wp:extent cx="4328145" cy="165155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45376" cy="1658126"/>
                    </a:xfrm>
                    <a:prstGeom prst="rect">
                      <a:avLst/>
                    </a:prstGeom>
                    <a:noFill/>
                    <a:ln>
                      <a:noFill/>
                    </a:ln>
                  </pic:spPr>
                </pic:pic>
              </a:graphicData>
            </a:graphic>
          </wp:inline>
        </w:drawing>
      </w:r>
    </w:p>
    <w:p w14:paraId="3D49B5F8" w14:textId="77777777" w:rsidR="003A703F" w:rsidRPr="00765947" w:rsidRDefault="003A703F" w:rsidP="006D791B">
      <w:pPr>
        <w:tabs>
          <w:tab w:val="clear" w:pos="720"/>
          <w:tab w:val="clear" w:pos="1440"/>
          <w:tab w:val="clear" w:pos="2160"/>
          <w:tab w:val="clear" w:pos="4253"/>
          <w:tab w:val="clear" w:pos="8505"/>
        </w:tabs>
        <w:spacing w:before="120" w:after="120" w:line="240" w:lineRule="auto"/>
        <w:ind w:firstLine="0"/>
        <w:jc w:val="center"/>
        <w:rPr>
          <w:sz w:val="24"/>
          <w:szCs w:val="22"/>
        </w:rPr>
      </w:pPr>
      <w:r w:rsidRPr="00765947">
        <w:rPr>
          <w:b/>
          <w:sz w:val="24"/>
          <w:szCs w:val="22"/>
        </w:rPr>
        <w:t>Hình 6</w:t>
      </w:r>
      <w:r w:rsidR="00C435D3" w:rsidRPr="00765947">
        <w:rPr>
          <w:b/>
          <w:sz w:val="24"/>
          <w:szCs w:val="22"/>
        </w:rPr>
        <w:t>.</w:t>
      </w:r>
      <w:r w:rsidRPr="00765947">
        <w:rPr>
          <w:sz w:val="24"/>
          <w:szCs w:val="22"/>
        </w:rPr>
        <w:t xml:space="preserve"> Đường cong từ hóa B </w:t>
      </w:r>
      <w:r w:rsidR="00C435D3" w:rsidRPr="00765947">
        <w:rPr>
          <w:sz w:val="24"/>
          <w:szCs w:val="22"/>
        </w:rPr>
        <w:t>-</w:t>
      </w:r>
      <w:r w:rsidRPr="00765947">
        <w:rPr>
          <w:sz w:val="24"/>
          <w:szCs w:val="22"/>
        </w:rPr>
        <w:t xml:space="preserve"> H của thép </w:t>
      </w:r>
      <w:r w:rsidR="00BA696F" w:rsidRPr="00765947">
        <w:rPr>
          <w:sz w:val="24"/>
          <w:szCs w:val="22"/>
        </w:rPr>
        <w:t>KTĐ</w:t>
      </w:r>
      <w:r w:rsidRPr="00765947">
        <w:rPr>
          <w:sz w:val="24"/>
          <w:szCs w:val="22"/>
        </w:rPr>
        <w:t xml:space="preserve"> thép </w:t>
      </w:r>
      <w:r w:rsidR="00203C02" w:rsidRPr="00765947">
        <w:rPr>
          <w:sz w:val="24"/>
          <w:szCs w:val="22"/>
        </w:rPr>
        <w:t xml:space="preserve">M235 </w:t>
      </w:r>
      <w:r w:rsidR="00607CFD" w:rsidRPr="00765947">
        <w:rPr>
          <w:sz w:val="24"/>
          <w:szCs w:val="22"/>
        </w:rPr>
        <w:t>-</w:t>
      </w:r>
      <w:r w:rsidR="00203C02" w:rsidRPr="00765947">
        <w:rPr>
          <w:sz w:val="24"/>
          <w:szCs w:val="22"/>
        </w:rPr>
        <w:t xml:space="preserve"> 35A [6</w:t>
      </w:r>
      <w:r w:rsidRPr="00765947">
        <w:rPr>
          <w:sz w:val="24"/>
          <w:szCs w:val="22"/>
        </w:rPr>
        <w:t xml:space="preserve">] </w:t>
      </w:r>
      <w:r w:rsidR="00765947">
        <w:rPr>
          <w:sz w:val="24"/>
          <w:szCs w:val="22"/>
        </w:rPr>
        <w:br/>
      </w:r>
      <w:r w:rsidRPr="00765947">
        <w:rPr>
          <w:sz w:val="24"/>
          <w:szCs w:val="22"/>
        </w:rPr>
        <w:t xml:space="preserve">của động cơ </w:t>
      </w:r>
      <w:r w:rsidR="00BA696F" w:rsidRPr="00765947">
        <w:rPr>
          <w:sz w:val="24"/>
          <w:szCs w:val="22"/>
        </w:rPr>
        <w:t>KĐB</w:t>
      </w:r>
    </w:p>
    <w:p w14:paraId="4FD6C9BA" w14:textId="77777777" w:rsidR="00823BCA" w:rsidRDefault="00823BCA" w:rsidP="00B43BB8">
      <w:pPr>
        <w:tabs>
          <w:tab w:val="clear" w:pos="720"/>
          <w:tab w:val="clear" w:pos="1440"/>
          <w:tab w:val="clear" w:pos="2160"/>
          <w:tab w:val="clear" w:pos="4253"/>
          <w:tab w:val="clear" w:pos="8505"/>
        </w:tabs>
        <w:spacing w:before="120" w:after="120" w:line="240" w:lineRule="auto"/>
        <w:ind w:firstLine="0"/>
        <w:rPr>
          <w:b/>
          <w:sz w:val="24"/>
          <w:szCs w:val="26"/>
        </w:rPr>
        <w:sectPr w:rsidR="00823BCA" w:rsidSect="00607CFD">
          <w:type w:val="continuous"/>
          <w:pgSz w:w="10773" w:h="15309" w:code="9"/>
          <w:pgMar w:top="1134" w:right="1134" w:bottom="1134" w:left="1134" w:header="1304" w:footer="1588" w:gutter="0"/>
          <w:cols w:space="720"/>
          <w:docGrid w:linePitch="360"/>
        </w:sectPr>
      </w:pPr>
    </w:p>
    <w:p w14:paraId="7E05CE37" w14:textId="77777777" w:rsidR="00B41B79" w:rsidRPr="00B26B91" w:rsidRDefault="00FB0842" w:rsidP="00765947">
      <w:pPr>
        <w:tabs>
          <w:tab w:val="clear" w:pos="720"/>
          <w:tab w:val="clear" w:pos="1440"/>
          <w:tab w:val="clear" w:pos="2160"/>
          <w:tab w:val="clear" w:pos="4253"/>
          <w:tab w:val="clear" w:pos="8505"/>
        </w:tabs>
        <w:spacing w:before="120" w:after="120" w:line="240" w:lineRule="auto"/>
        <w:ind w:firstLine="0"/>
        <w:rPr>
          <w:b/>
          <w:sz w:val="24"/>
          <w:szCs w:val="26"/>
        </w:rPr>
      </w:pPr>
      <w:r w:rsidRPr="00B26B91">
        <w:rPr>
          <w:b/>
          <w:sz w:val="24"/>
          <w:szCs w:val="26"/>
        </w:rPr>
        <w:lastRenderedPageBreak/>
        <w:t>3.2. Phân tích kết quả tính toán mô phỏng và so sánh với các động cơ tương tự tại Việt Nam</w:t>
      </w:r>
    </w:p>
    <w:p w14:paraId="3FC51887" w14:textId="08CCCA63" w:rsidR="00637970" w:rsidRPr="00B26B91" w:rsidRDefault="00637970" w:rsidP="006D791B">
      <w:pPr>
        <w:tabs>
          <w:tab w:val="clear" w:pos="720"/>
          <w:tab w:val="clear" w:pos="1440"/>
          <w:tab w:val="clear" w:pos="2160"/>
          <w:tab w:val="clear" w:pos="4253"/>
          <w:tab w:val="clear" w:pos="8505"/>
        </w:tabs>
        <w:spacing w:before="0" w:after="0" w:line="288" w:lineRule="auto"/>
        <w:rPr>
          <w:sz w:val="24"/>
          <w:szCs w:val="26"/>
        </w:rPr>
      </w:pPr>
      <w:r w:rsidRPr="00083A97">
        <w:rPr>
          <w:sz w:val="24"/>
          <w:szCs w:val="26"/>
        </w:rPr>
        <w:t>Hình 7a</w:t>
      </w:r>
      <w:r w:rsidRPr="00B26B91">
        <w:rPr>
          <w:sz w:val="24"/>
          <w:szCs w:val="26"/>
        </w:rPr>
        <w:t xml:space="preserve"> cho ta thấy khi sử dụng thép 2211 là thép cơ bản </w:t>
      </w:r>
      <w:r w:rsidR="009F7485" w:rsidRPr="00B26B91">
        <w:rPr>
          <w:sz w:val="24"/>
          <w:szCs w:val="26"/>
        </w:rPr>
        <w:t xml:space="preserve">được hướng dẫn trong </w:t>
      </w:r>
      <w:r w:rsidR="009F7485" w:rsidRPr="00B26B91">
        <w:rPr>
          <w:sz w:val="24"/>
          <w:szCs w:val="26"/>
        </w:rPr>
        <w:lastRenderedPageBreak/>
        <w:t>tài liệu [8</w:t>
      </w:r>
      <w:r w:rsidRPr="00B26B91">
        <w:rPr>
          <w:sz w:val="24"/>
          <w:szCs w:val="26"/>
        </w:rPr>
        <w:t xml:space="preserve">] có các thông số về công suất, hiệu suất, hệ số công suất đạt sát với yêu cầu tính toán của đê bài đưa ra. Cho thấy tính đúng đắn giữa kết quả tính toán lý thuyết và kết quả tính toán khi mô phỏng. </w:t>
      </w:r>
      <w:r w:rsidRPr="00B26B91">
        <w:rPr>
          <w:sz w:val="24"/>
          <w:szCs w:val="26"/>
        </w:rPr>
        <w:lastRenderedPageBreak/>
        <w:t xml:space="preserve">Hình 7b, tác giả sử dụng vật liệu chế tạo lõi thép </w:t>
      </w:r>
      <w:r w:rsidR="00D1713A" w:rsidRPr="00B26B91">
        <w:rPr>
          <w:sz w:val="24"/>
          <w:szCs w:val="26"/>
        </w:rPr>
        <w:t xml:space="preserve">của hãng Surahammars Burk AB sản xuất, </w:t>
      </w:r>
      <w:r w:rsidRPr="00B26B91">
        <w:rPr>
          <w:sz w:val="24"/>
          <w:szCs w:val="26"/>
        </w:rPr>
        <w:t>đây là vật liệu trên thế giới sử dụng hiện nay có s</w:t>
      </w:r>
      <w:r w:rsidR="00BA696F" w:rsidRPr="00B26B91">
        <w:rPr>
          <w:sz w:val="24"/>
          <w:szCs w:val="26"/>
        </w:rPr>
        <w:t>ự khác biệt rất lớn với</w:t>
      </w:r>
      <w:r w:rsidRPr="00B26B91">
        <w:rPr>
          <w:sz w:val="24"/>
          <w:szCs w:val="26"/>
        </w:rPr>
        <w:t xml:space="preserve"> thép </w:t>
      </w:r>
      <w:r w:rsidR="00BA696F" w:rsidRPr="00B26B91">
        <w:rPr>
          <w:sz w:val="24"/>
          <w:szCs w:val="26"/>
        </w:rPr>
        <w:t>KTĐ</w:t>
      </w:r>
      <w:r w:rsidRPr="00B26B91">
        <w:rPr>
          <w:sz w:val="24"/>
          <w:szCs w:val="26"/>
        </w:rPr>
        <w:t xml:space="preserve"> của Nga 2211 </w:t>
      </w:r>
      <w:r w:rsidR="009F7485" w:rsidRPr="00B26B91">
        <w:rPr>
          <w:sz w:val="24"/>
          <w:szCs w:val="26"/>
        </w:rPr>
        <w:t>sử dụng trong tài liệu [8</w:t>
      </w:r>
      <w:r w:rsidR="00177541" w:rsidRPr="00B26B91">
        <w:rPr>
          <w:sz w:val="24"/>
          <w:szCs w:val="26"/>
        </w:rPr>
        <w:t>]. Kết quả về chỉ tiêu công suất đạt yêu cầu của đề bài đưa ra nhưng c</w:t>
      </w:r>
      <w:r w:rsidR="00D1713A" w:rsidRPr="00B26B91">
        <w:rPr>
          <w:sz w:val="24"/>
          <w:szCs w:val="26"/>
        </w:rPr>
        <w:t xml:space="preserve">ác chỉ </w:t>
      </w:r>
      <w:r w:rsidR="00D1713A" w:rsidRPr="00B26B91">
        <w:rPr>
          <w:sz w:val="24"/>
          <w:szCs w:val="26"/>
        </w:rPr>
        <w:lastRenderedPageBreak/>
        <w:t>tiêu về hiệu suất (77,9</w:t>
      </w:r>
      <w:r w:rsidR="00177541" w:rsidRPr="00B26B91">
        <w:rPr>
          <w:sz w:val="24"/>
          <w:szCs w:val="26"/>
        </w:rPr>
        <w:t xml:space="preserve">% </w:t>
      </w:r>
      <w:r w:rsidR="00012656" w:rsidRPr="00B26B91">
        <w:rPr>
          <w:sz w:val="24"/>
          <w:szCs w:val="26"/>
        </w:rPr>
        <w:t>(thép 2211) và 80,7</w:t>
      </w:r>
      <w:r w:rsidR="00D1713A" w:rsidRPr="00B26B91">
        <w:rPr>
          <w:sz w:val="24"/>
          <w:szCs w:val="26"/>
        </w:rPr>
        <w:t xml:space="preserve">% (thép M235 </w:t>
      </w:r>
      <w:r w:rsidR="004C6394" w:rsidRPr="004C6394">
        <w:rPr>
          <w:b/>
          <w:sz w:val="24"/>
          <w:szCs w:val="26"/>
        </w:rPr>
        <w:t>-</w:t>
      </w:r>
      <w:r w:rsidR="00D1713A" w:rsidRPr="00B26B91">
        <w:rPr>
          <w:sz w:val="24"/>
          <w:szCs w:val="26"/>
        </w:rPr>
        <w:t xml:space="preserve"> 35A) </w:t>
      </w:r>
      <w:r w:rsidR="00177541" w:rsidRPr="00B26B91">
        <w:rPr>
          <w:sz w:val="24"/>
          <w:szCs w:val="26"/>
        </w:rPr>
        <w:t>so vớ</w:t>
      </w:r>
      <w:r w:rsidR="00012656" w:rsidRPr="00B26B91">
        <w:rPr>
          <w:sz w:val="24"/>
          <w:szCs w:val="26"/>
        </w:rPr>
        <w:t>i 77%) đạt theo tiêu chuẩn và hệ số công suất (0,75 (thép 2211) và 0,73</w:t>
      </w:r>
      <w:r w:rsidR="00177541" w:rsidRPr="00B26B91">
        <w:rPr>
          <w:sz w:val="24"/>
          <w:szCs w:val="26"/>
        </w:rPr>
        <w:t xml:space="preserve"> </w:t>
      </w:r>
      <w:r w:rsidR="00012656" w:rsidRPr="00B26B91">
        <w:rPr>
          <w:sz w:val="24"/>
          <w:szCs w:val="26"/>
        </w:rPr>
        <w:t xml:space="preserve">(thép M235 </w:t>
      </w:r>
      <w:r w:rsidR="004C6394" w:rsidRPr="004C6394">
        <w:rPr>
          <w:b/>
          <w:sz w:val="24"/>
          <w:szCs w:val="26"/>
        </w:rPr>
        <w:t>-</w:t>
      </w:r>
      <w:r w:rsidR="00012656" w:rsidRPr="00B26B91">
        <w:rPr>
          <w:sz w:val="24"/>
          <w:szCs w:val="26"/>
        </w:rPr>
        <w:t xml:space="preserve"> 35A) so với 0,87</w:t>
      </w:r>
      <w:r w:rsidR="00177541" w:rsidRPr="00B26B91">
        <w:rPr>
          <w:sz w:val="24"/>
          <w:szCs w:val="26"/>
        </w:rPr>
        <w:t xml:space="preserve">) </w:t>
      </w:r>
      <w:r w:rsidR="00012656" w:rsidRPr="00B26B91">
        <w:rPr>
          <w:sz w:val="24"/>
          <w:szCs w:val="26"/>
        </w:rPr>
        <w:t>chưa thực sự tối ưu</w:t>
      </w:r>
      <w:r w:rsidR="00177541" w:rsidRPr="00B26B91">
        <w:rPr>
          <w:sz w:val="24"/>
          <w:szCs w:val="26"/>
        </w:rPr>
        <w:t>. Đây là cơ sở để nghiên cứu chế tạo ra những động cơ có hiệu suất cao tiết kiệm được năng lượng.</w:t>
      </w:r>
    </w:p>
    <w:p w14:paraId="074AD953" w14:textId="77777777" w:rsidR="00823BCA" w:rsidRDefault="00823BCA" w:rsidP="00B43BB8">
      <w:pPr>
        <w:tabs>
          <w:tab w:val="clear" w:pos="720"/>
          <w:tab w:val="clear" w:pos="1440"/>
          <w:tab w:val="clear" w:pos="2160"/>
          <w:tab w:val="clear" w:pos="4253"/>
          <w:tab w:val="clear" w:pos="8505"/>
        </w:tabs>
        <w:spacing w:before="0" w:after="0" w:line="240" w:lineRule="auto"/>
        <w:ind w:firstLine="0"/>
        <w:rPr>
          <w:sz w:val="26"/>
          <w:szCs w:val="26"/>
        </w:rPr>
        <w:sectPr w:rsidR="00823BCA" w:rsidSect="00D97B67">
          <w:type w:val="continuous"/>
          <w:pgSz w:w="10773" w:h="15309" w:code="9"/>
          <w:pgMar w:top="1134" w:right="1134" w:bottom="1134" w:left="1134" w:header="1304" w:footer="1588" w:gutter="0"/>
          <w:cols w:num="2" w:space="425"/>
          <w:docGrid w:linePitch="360"/>
        </w:sectPr>
      </w:pPr>
    </w:p>
    <w:tbl>
      <w:tblPr>
        <w:tblW w:w="0" w:type="auto"/>
        <w:jc w:val="center"/>
        <w:tblCellMar>
          <w:left w:w="28" w:type="dxa"/>
          <w:right w:w="28" w:type="dxa"/>
        </w:tblCellMar>
        <w:tblLook w:val="04A0" w:firstRow="1" w:lastRow="0" w:firstColumn="1" w:lastColumn="0" w:noHBand="0" w:noVBand="1"/>
      </w:tblPr>
      <w:tblGrid>
        <w:gridCol w:w="4230"/>
        <w:gridCol w:w="4275"/>
      </w:tblGrid>
      <w:tr w:rsidR="00637970" w:rsidRPr="005622CF" w14:paraId="0475CDAD" w14:textId="77777777" w:rsidTr="00637970">
        <w:trPr>
          <w:jc w:val="center"/>
        </w:trPr>
        <w:tc>
          <w:tcPr>
            <w:tcW w:w="4305" w:type="dxa"/>
          </w:tcPr>
          <w:p w14:paraId="5D7FF64E" w14:textId="54B9EACE" w:rsidR="00637970" w:rsidRPr="005622CF" w:rsidRDefault="00890883" w:rsidP="00B43BB8">
            <w:pPr>
              <w:tabs>
                <w:tab w:val="clear" w:pos="720"/>
                <w:tab w:val="clear" w:pos="1440"/>
                <w:tab w:val="clear" w:pos="2160"/>
                <w:tab w:val="clear" w:pos="4253"/>
                <w:tab w:val="clear" w:pos="8505"/>
              </w:tabs>
              <w:spacing w:before="0" w:after="0" w:line="240" w:lineRule="auto"/>
              <w:ind w:firstLine="0"/>
              <w:rPr>
                <w:sz w:val="26"/>
                <w:szCs w:val="26"/>
              </w:rPr>
            </w:pPr>
            <w:r w:rsidRPr="005622CF">
              <w:rPr>
                <w:sz w:val="26"/>
                <w:szCs w:val="26"/>
              </w:rPr>
              <w:object w:dxaOrig="5475" w:dyaOrig="4230" w14:anchorId="28D73931">
                <v:shape id="_x0000_i1046" type="#_x0000_t75" style="width:209pt;height:161.2pt" o:ole="">
                  <v:imagedata r:id="rId57" o:title=""/>
                </v:shape>
                <o:OLEObject Type="Embed" ProgID="PBrush" ShapeID="_x0000_i1046" DrawAspect="Content" ObjectID="_1615293130" r:id="rId58"/>
              </w:object>
            </w:r>
          </w:p>
        </w:tc>
        <w:tc>
          <w:tcPr>
            <w:tcW w:w="4369" w:type="dxa"/>
          </w:tcPr>
          <w:p w14:paraId="1118EE2C" w14:textId="5C705473" w:rsidR="00637970" w:rsidRPr="005622CF" w:rsidRDefault="00890883" w:rsidP="00BC428F">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sz w:val="26"/>
                <w:szCs w:val="26"/>
              </w:rPr>
              <w:object w:dxaOrig="5520" w:dyaOrig="4260" w14:anchorId="63B9E00B">
                <v:shape id="_x0000_i1047" type="#_x0000_t75" style="width:211.15pt;height:162.8pt" o:ole="">
                  <v:imagedata r:id="rId59" o:title=""/>
                </v:shape>
                <o:OLEObject Type="Embed" ProgID="PBrush" ShapeID="_x0000_i1047" DrawAspect="Content" ObjectID="_1615293131" r:id="rId60"/>
              </w:object>
            </w:r>
          </w:p>
        </w:tc>
      </w:tr>
      <w:tr w:rsidR="00637970" w:rsidRPr="005622CF" w14:paraId="017743F6" w14:textId="77777777" w:rsidTr="00637970">
        <w:trPr>
          <w:jc w:val="center"/>
        </w:trPr>
        <w:tc>
          <w:tcPr>
            <w:tcW w:w="4305" w:type="dxa"/>
          </w:tcPr>
          <w:p w14:paraId="36602876" w14:textId="77777777" w:rsidR="00637970" w:rsidRPr="00BB071F" w:rsidRDefault="00637970" w:rsidP="00BB071F">
            <w:pPr>
              <w:tabs>
                <w:tab w:val="clear" w:pos="720"/>
                <w:tab w:val="clear" w:pos="1440"/>
                <w:tab w:val="clear" w:pos="2160"/>
                <w:tab w:val="clear" w:pos="4253"/>
                <w:tab w:val="clear" w:pos="8505"/>
              </w:tabs>
              <w:spacing w:before="0" w:after="0" w:line="240" w:lineRule="auto"/>
              <w:ind w:firstLine="0"/>
              <w:jc w:val="center"/>
              <w:rPr>
                <w:szCs w:val="22"/>
              </w:rPr>
            </w:pPr>
            <w:r w:rsidRPr="00BB071F">
              <w:rPr>
                <w:szCs w:val="22"/>
              </w:rPr>
              <w:t>a</w:t>
            </w:r>
            <w:r w:rsidR="00BB071F">
              <w:rPr>
                <w:szCs w:val="22"/>
              </w:rPr>
              <w:t>)</w:t>
            </w:r>
            <w:r w:rsidRPr="00BB071F">
              <w:rPr>
                <w:szCs w:val="22"/>
              </w:rPr>
              <w:t xml:space="preserve"> Sử dụng vật liệu thép 2211</w:t>
            </w:r>
          </w:p>
        </w:tc>
        <w:tc>
          <w:tcPr>
            <w:tcW w:w="4369" w:type="dxa"/>
          </w:tcPr>
          <w:p w14:paraId="21FCFCB4" w14:textId="435045D9" w:rsidR="00637970" w:rsidRPr="00BB071F" w:rsidRDefault="00637970" w:rsidP="004C6394">
            <w:pPr>
              <w:tabs>
                <w:tab w:val="clear" w:pos="720"/>
                <w:tab w:val="clear" w:pos="1440"/>
                <w:tab w:val="clear" w:pos="2160"/>
                <w:tab w:val="clear" w:pos="4253"/>
                <w:tab w:val="clear" w:pos="8505"/>
              </w:tabs>
              <w:spacing w:before="0" w:after="0" w:line="240" w:lineRule="auto"/>
              <w:ind w:firstLine="0"/>
              <w:jc w:val="center"/>
              <w:rPr>
                <w:szCs w:val="22"/>
              </w:rPr>
            </w:pPr>
            <w:r w:rsidRPr="00BB071F">
              <w:rPr>
                <w:szCs w:val="22"/>
              </w:rPr>
              <w:t>b</w:t>
            </w:r>
            <w:r w:rsidR="00BB071F">
              <w:rPr>
                <w:szCs w:val="22"/>
              </w:rPr>
              <w:t>)</w:t>
            </w:r>
            <w:r w:rsidRPr="00BB071F">
              <w:rPr>
                <w:szCs w:val="22"/>
              </w:rPr>
              <w:t xml:space="preserve"> Sử dụng vật liệu thép </w:t>
            </w:r>
            <w:r w:rsidR="00D1713A" w:rsidRPr="00BB071F">
              <w:rPr>
                <w:szCs w:val="22"/>
              </w:rPr>
              <w:t xml:space="preserve">M235 </w:t>
            </w:r>
            <w:r w:rsidR="004C6394">
              <w:rPr>
                <w:szCs w:val="22"/>
              </w:rPr>
              <w:t>-</w:t>
            </w:r>
            <w:r w:rsidR="00D1713A" w:rsidRPr="00BB071F">
              <w:rPr>
                <w:szCs w:val="22"/>
              </w:rPr>
              <w:t xml:space="preserve"> 35A</w:t>
            </w:r>
          </w:p>
        </w:tc>
      </w:tr>
      <w:tr w:rsidR="00637970" w:rsidRPr="005622CF" w14:paraId="05C35100" w14:textId="77777777" w:rsidTr="00637970">
        <w:trPr>
          <w:jc w:val="center"/>
        </w:trPr>
        <w:tc>
          <w:tcPr>
            <w:tcW w:w="8674" w:type="dxa"/>
            <w:gridSpan w:val="2"/>
          </w:tcPr>
          <w:p w14:paraId="5776DB2E" w14:textId="7035F826" w:rsidR="00637970" w:rsidRPr="005622CF" w:rsidRDefault="00637970" w:rsidP="00BC428F">
            <w:pPr>
              <w:tabs>
                <w:tab w:val="clear" w:pos="720"/>
                <w:tab w:val="clear" w:pos="1440"/>
                <w:tab w:val="clear" w:pos="2160"/>
                <w:tab w:val="clear" w:pos="4253"/>
                <w:tab w:val="clear" w:pos="8505"/>
              </w:tabs>
              <w:spacing w:before="120" w:after="120" w:line="240" w:lineRule="auto"/>
              <w:ind w:firstLine="0"/>
              <w:jc w:val="center"/>
              <w:rPr>
                <w:b/>
                <w:szCs w:val="22"/>
              </w:rPr>
            </w:pPr>
            <w:r w:rsidRPr="00765947">
              <w:rPr>
                <w:b/>
                <w:sz w:val="24"/>
                <w:szCs w:val="22"/>
              </w:rPr>
              <w:t>Hình 7</w:t>
            </w:r>
            <w:r w:rsidR="00351ED2">
              <w:rPr>
                <w:sz w:val="24"/>
                <w:szCs w:val="22"/>
              </w:rPr>
              <w:t>.</w:t>
            </w:r>
            <w:r w:rsidRPr="00765947">
              <w:rPr>
                <w:sz w:val="24"/>
                <w:szCs w:val="22"/>
              </w:rPr>
              <w:t xml:space="preserve"> Kết quả tí</w:t>
            </w:r>
            <w:r w:rsidR="00432201" w:rsidRPr="00765947">
              <w:rPr>
                <w:sz w:val="24"/>
                <w:szCs w:val="22"/>
              </w:rPr>
              <w:t xml:space="preserve">nh toán động cơ </w:t>
            </w:r>
            <w:r w:rsidR="00BA696F" w:rsidRPr="00765947">
              <w:rPr>
                <w:sz w:val="24"/>
                <w:szCs w:val="22"/>
              </w:rPr>
              <w:t>KĐB</w:t>
            </w:r>
            <w:r w:rsidR="00432201" w:rsidRPr="00765947">
              <w:rPr>
                <w:sz w:val="24"/>
                <w:szCs w:val="22"/>
              </w:rPr>
              <w:t xml:space="preserve"> 0,7</w:t>
            </w:r>
            <w:r w:rsidRPr="00765947">
              <w:rPr>
                <w:sz w:val="24"/>
                <w:szCs w:val="22"/>
              </w:rPr>
              <w:t xml:space="preserve">5kW khi dùng </w:t>
            </w:r>
            <w:r w:rsidR="00BA696F" w:rsidRPr="00765947">
              <w:rPr>
                <w:sz w:val="24"/>
                <w:szCs w:val="22"/>
              </w:rPr>
              <w:t>thép KTĐ khác nhau</w:t>
            </w:r>
          </w:p>
        </w:tc>
      </w:tr>
    </w:tbl>
    <w:p w14:paraId="31073169" w14:textId="77777777" w:rsidR="00823BCA" w:rsidRPr="00890883" w:rsidRDefault="00823BCA" w:rsidP="00BC428F">
      <w:pPr>
        <w:tabs>
          <w:tab w:val="clear" w:pos="720"/>
          <w:tab w:val="clear" w:pos="1440"/>
          <w:tab w:val="clear" w:pos="2160"/>
          <w:tab w:val="clear" w:pos="4253"/>
          <w:tab w:val="clear" w:pos="8505"/>
        </w:tabs>
        <w:spacing w:before="0" w:after="0" w:line="288" w:lineRule="auto"/>
        <w:rPr>
          <w:sz w:val="6"/>
          <w:szCs w:val="26"/>
        </w:rPr>
        <w:sectPr w:rsidR="00823BCA" w:rsidRPr="00890883" w:rsidSect="00607CFD">
          <w:type w:val="continuous"/>
          <w:pgSz w:w="10773" w:h="15309" w:code="9"/>
          <w:pgMar w:top="1134" w:right="1134" w:bottom="1134" w:left="1134" w:header="1304" w:footer="1588" w:gutter="0"/>
          <w:cols w:space="720"/>
          <w:docGrid w:linePitch="360"/>
        </w:sectPr>
      </w:pPr>
    </w:p>
    <w:p w14:paraId="7BFF5CC3" w14:textId="4295BD6A" w:rsidR="00A02892" w:rsidRDefault="00A02892" w:rsidP="00BC428F">
      <w:pPr>
        <w:tabs>
          <w:tab w:val="clear" w:pos="720"/>
          <w:tab w:val="clear" w:pos="1440"/>
          <w:tab w:val="clear" w:pos="2160"/>
          <w:tab w:val="clear" w:pos="4253"/>
          <w:tab w:val="clear" w:pos="8505"/>
        </w:tabs>
        <w:spacing w:before="0" w:after="0" w:line="288" w:lineRule="auto"/>
        <w:rPr>
          <w:sz w:val="24"/>
          <w:szCs w:val="26"/>
        </w:rPr>
      </w:pPr>
      <w:r w:rsidRPr="00B26B91">
        <w:rPr>
          <w:sz w:val="24"/>
          <w:szCs w:val="26"/>
        </w:rPr>
        <w:lastRenderedPageBreak/>
        <w:t xml:space="preserve">Các thông số đánh giá của của động cơ như dòng điện định mức stato, dòng </w:t>
      </w:r>
      <w:r w:rsidRPr="00B26B91">
        <w:rPr>
          <w:sz w:val="24"/>
          <w:szCs w:val="26"/>
        </w:rPr>
        <w:lastRenderedPageBreak/>
        <w:t xml:space="preserve">điện khởi động, mô men cực đại, mô men khởi động theo </w:t>
      </w:r>
      <w:r w:rsidR="00623AB5">
        <w:rPr>
          <w:sz w:val="24"/>
          <w:szCs w:val="26"/>
        </w:rPr>
        <w:t>B</w:t>
      </w:r>
      <w:r w:rsidRPr="00B26B91">
        <w:rPr>
          <w:sz w:val="24"/>
          <w:szCs w:val="26"/>
        </w:rPr>
        <w:t>ảng 3.</w:t>
      </w:r>
    </w:p>
    <w:p w14:paraId="0E9699F5" w14:textId="77777777" w:rsidR="00823BCA" w:rsidRDefault="00823BCA" w:rsidP="00464876">
      <w:pPr>
        <w:tabs>
          <w:tab w:val="clear" w:pos="720"/>
          <w:tab w:val="clear" w:pos="1440"/>
          <w:tab w:val="clear" w:pos="2160"/>
          <w:tab w:val="clear" w:pos="4253"/>
          <w:tab w:val="clear" w:pos="8505"/>
        </w:tabs>
        <w:spacing w:before="120" w:after="120" w:line="240" w:lineRule="auto"/>
        <w:ind w:firstLine="0"/>
        <w:jc w:val="center"/>
        <w:rPr>
          <w:b/>
          <w:szCs w:val="22"/>
        </w:rPr>
        <w:sectPr w:rsidR="00823BCA" w:rsidSect="00D97B67">
          <w:type w:val="continuous"/>
          <w:pgSz w:w="10773" w:h="15309" w:code="9"/>
          <w:pgMar w:top="1134" w:right="1134" w:bottom="1134" w:left="1134" w:header="1304" w:footer="1588" w:gutter="0"/>
          <w:cols w:num="2" w:space="425"/>
          <w:docGrid w:linePitch="360"/>
        </w:sectPr>
      </w:pPr>
    </w:p>
    <w:p w14:paraId="429CFBE2" w14:textId="77777777" w:rsidR="00464876" w:rsidRPr="00D65026" w:rsidRDefault="00464876" w:rsidP="00464876">
      <w:pPr>
        <w:tabs>
          <w:tab w:val="clear" w:pos="720"/>
          <w:tab w:val="clear" w:pos="1440"/>
          <w:tab w:val="clear" w:pos="2160"/>
          <w:tab w:val="clear" w:pos="4253"/>
          <w:tab w:val="clear" w:pos="8505"/>
        </w:tabs>
        <w:spacing w:before="120" w:after="120" w:line="240" w:lineRule="auto"/>
        <w:ind w:firstLine="0"/>
        <w:jc w:val="center"/>
        <w:rPr>
          <w:b/>
          <w:sz w:val="24"/>
          <w:szCs w:val="24"/>
        </w:rPr>
      </w:pPr>
      <w:r w:rsidRPr="00D65026">
        <w:rPr>
          <w:b/>
          <w:sz w:val="24"/>
          <w:szCs w:val="24"/>
        </w:rPr>
        <w:lastRenderedPageBreak/>
        <w:t>Bảng 3</w:t>
      </w:r>
      <w:r w:rsidR="0081348B" w:rsidRPr="00D65026">
        <w:rPr>
          <w:b/>
          <w:sz w:val="24"/>
          <w:szCs w:val="24"/>
        </w:rPr>
        <w:t>.</w:t>
      </w:r>
      <w:r w:rsidRPr="00D65026">
        <w:rPr>
          <w:sz w:val="24"/>
          <w:szCs w:val="24"/>
        </w:rPr>
        <w:t xml:space="preserve"> Thông số kết quả mô phỏng và thông số của động cơ do Công ty CP chế tạo Điện cơ Hà Nội (HEM) [2] và Công ty CP chế tạo máy điện Việt Nam </w:t>
      </w:r>
      <w:r w:rsidR="002373EC" w:rsidRPr="00D65026">
        <w:rPr>
          <w:sz w:val="24"/>
          <w:szCs w:val="24"/>
        </w:rPr>
        <w:t>-</w:t>
      </w:r>
      <w:r w:rsidRPr="00D65026">
        <w:rPr>
          <w:sz w:val="24"/>
          <w:szCs w:val="24"/>
        </w:rPr>
        <w:t xml:space="preserve"> Hungari (VIHEM) [4] sản xuất</w:t>
      </w:r>
    </w:p>
    <w:tbl>
      <w:tblPr>
        <w:tblW w:w="0" w:type="auto"/>
        <w:jc w:val="center"/>
        <w:tblCellMar>
          <w:left w:w="28" w:type="dxa"/>
          <w:right w:w="28" w:type="dxa"/>
        </w:tblCellMar>
        <w:tblLook w:val="04A0" w:firstRow="1" w:lastRow="0" w:firstColumn="1" w:lastColumn="0" w:noHBand="0" w:noVBand="1"/>
      </w:tblPr>
      <w:tblGrid>
        <w:gridCol w:w="3061"/>
        <w:gridCol w:w="832"/>
        <w:gridCol w:w="1188"/>
        <w:gridCol w:w="941"/>
        <w:gridCol w:w="1095"/>
        <w:gridCol w:w="1388"/>
      </w:tblGrid>
      <w:tr w:rsidR="00DE37A1" w:rsidRPr="005622CF" w14:paraId="214EF32B" w14:textId="77777777" w:rsidTr="00890883">
        <w:trPr>
          <w:jc w:val="center"/>
        </w:trPr>
        <w:tc>
          <w:tcPr>
            <w:tcW w:w="3430" w:type="dxa"/>
            <w:tcBorders>
              <w:top w:val="double" w:sz="4" w:space="0" w:color="auto"/>
              <w:bottom w:val="single" w:sz="4" w:space="0" w:color="auto"/>
            </w:tcBorders>
            <w:vAlign w:val="center"/>
          </w:tcPr>
          <w:p w14:paraId="1B77E991"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jc w:val="center"/>
              <w:rPr>
                <w:b/>
                <w:color w:val="000000"/>
                <w:sz w:val="24"/>
                <w:szCs w:val="24"/>
              </w:rPr>
            </w:pPr>
            <w:r w:rsidRPr="005622CF">
              <w:rPr>
                <w:b/>
                <w:color w:val="000000"/>
                <w:sz w:val="24"/>
                <w:szCs w:val="24"/>
              </w:rPr>
              <w:t>Các thông số</w:t>
            </w:r>
          </w:p>
        </w:tc>
        <w:tc>
          <w:tcPr>
            <w:tcW w:w="851" w:type="dxa"/>
            <w:tcBorders>
              <w:top w:val="double" w:sz="4" w:space="0" w:color="auto"/>
              <w:bottom w:val="single" w:sz="4" w:space="0" w:color="auto"/>
            </w:tcBorders>
            <w:vAlign w:val="center"/>
          </w:tcPr>
          <w:p w14:paraId="624818B2" w14:textId="77777777" w:rsidR="00DE37A1" w:rsidRPr="005622CF" w:rsidRDefault="00DE37A1" w:rsidP="00890883">
            <w:pPr>
              <w:tabs>
                <w:tab w:val="clear" w:pos="4253"/>
                <w:tab w:val="center" w:pos="3055"/>
              </w:tabs>
              <w:spacing w:before="0" w:after="0" w:line="288" w:lineRule="auto"/>
              <w:ind w:firstLine="0"/>
              <w:jc w:val="center"/>
              <w:rPr>
                <w:b/>
                <w:color w:val="000000"/>
                <w:sz w:val="24"/>
                <w:szCs w:val="24"/>
              </w:rPr>
            </w:pPr>
            <w:r w:rsidRPr="005622CF">
              <w:rPr>
                <w:b/>
                <w:color w:val="000000"/>
                <w:sz w:val="24"/>
                <w:szCs w:val="24"/>
              </w:rPr>
              <w:t>Thép 2211</w:t>
            </w:r>
          </w:p>
        </w:tc>
        <w:tc>
          <w:tcPr>
            <w:tcW w:w="1276" w:type="dxa"/>
            <w:tcBorders>
              <w:top w:val="double" w:sz="4" w:space="0" w:color="auto"/>
              <w:bottom w:val="single" w:sz="4" w:space="0" w:color="auto"/>
            </w:tcBorders>
            <w:vAlign w:val="center"/>
          </w:tcPr>
          <w:p w14:paraId="02E84746" w14:textId="77777777" w:rsidR="00DE37A1" w:rsidRPr="005622CF" w:rsidRDefault="00DE37A1" w:rsidP="00890883">
            <w:pPr>
              <w:tabs>
                <w:tab w:val="clear" w:pos="4253"/>
                <w:tab w:val="left" w:pos="1197"/>
                <w:tab w:val="center" w:pos="3055"/>
              </w:tabs>
              <w:spacing w:before="0" w:after="0" w:line="288" w:lineRule="auto"/>
              <w:ind w:firstLine="142"/>
              <w:jc w:val="center"/>
              <w:rPr>
                <w:b/>
                <w:color w:val="000000"/>
                <w:sz w:val="24"/>
                <w:szCs w:val="24"/>
              </w:rPr>
            </w:pPr>
            <w:r w:rsidRPr="005622CF">
              <w:rPr>
                <w:b/>
                <w:color w:val="000000"/>
                <w:sz w:val="24"/>
                <w:szCs w:val="24"/>
              </w:rPr>
              <w:t xml:space="preserve">Thép </w:t>
            </w:r>
            <w:r w:rsidR="00822457" w:rsidRPr="005622CF">
              <w:rPr>
                <w:b/>
                <w:color w:val="000000"/>
                <w:sz w:val="24"/>
                <w:szCs w:val="24"/>
              </w:rPr>
              <w:t>M235</w:t>
            </w:r>
            <w:r w:rsidR="007F500A">
              <w:rPr>
                <w:b/>
                <w:color w:val="000000"/>
                <w:sz w:val="24"/>
                <w:szCs w:val="24"/>
              </w:rPr>
              <w:t>-</w:t>
            </w:r>
            <w:r w:rsidR="00822457" w:rsidRPr="005622CF">
              <w:rPr>
                <w:b/>
                <w:color w:val="000000"/>
                <w:sz w:val="24"/>
                <w:szCs w:val="24"/>
              </w:rPr>
              <w:t>35A</w:t>
            </w:r>
          </w:p>
        </w:tc>
        <w:tc>
          <w:tcPr>
            <w:tcW w:w="992" w:type="dxa"/>
            <w:tcBorders>
              <w:top w:val="double" w:sz="4" w:space="0" w:color="auto"/>
              <w:bottom w:val="single" w:sz="4" w:space="0" w:color="auto"/>
            </w:tcBorders>
            <w:vAlign w:val="center"/>
          </w:tcPr>
          <w:p w14:paraId="2402FD68" w14:textId="77777777" w:rsidR="00DE37A1" w:rsidRPr="005622CF" w:rsidRDefault="00DE37A1" w:rsidP="00890883">
            <w:pPr>
              <w:tabs>
                <w:tab w:val="clear" w:pos="4253"/>
                <w:tab w:val="center" w:pos="3055"/>
              </w:tabs>
              <w:spacing w:before="0" w:after="0" w:line="288" w:lineRule="auto"/>
              <w:ind w:firstLine="0"/>
              <w:jc w:val="center"/>
              <w:rPr>
                <w:b/>
                <w:color w:val="000000"/>
                <w:sz w:val="24"/>
                <w:szCs w:val="24"/>
              </w:rPr>
            </w:pPr>
            <w:r w:rsidRPr="005622CF">
              <w:rPr>
                <w:b/>
                <w:color w:val="000000"/>
                <w:sz w:val="24"/>
                <w:szCs w:val="24"/>
              </w:rPr>
              <w:t>Động cơ HEM</w:t>
            </w:r>
          </w:p>
          <w:p w14:paraId="21C0425F" w14:textId="77777777" w:rsidR="00203C02" w:rsidRPr="005622CF" w:rsidRDefault="00203C02" w:rsidP="00890883">
            <w:pPr>
              <w:tabs>
                <w:tab w:val="clear" w:pos="4253"/>
                <w:tab w:val="center" w:pos="3055"/>
              </w:tabs>
              <w:spacing w:before="0" w:after="0" w:line="288" w:lineRule="auto"/>
              <w:ind w:firstLine="0"/>
              <w:jc w:val="center"/>
              <w:rPr>
                <w:b/>
                <w:color w:val="000000"/>
                <w:sz w:val="24"/>
                <w:szCs w:val="24"/>
              </w:rPr>
            </w:pPr>
            <w:r w:rsidRPr="005622CF">
              <w:rPr>
                <w:b/>
                <w:color w:val="000000"/>
                <w:sz w:val="24"/>
                <w:szCs w:val="24"/>
              </w:rPr>
              <w:t>[2]</w:t>
            </w:r>
          </w:p>
        </w:tc>
        <w:tc>
          <w:tcPr>
            <w:tcW w:w="1134" w:type="dxa"/>
            <w:tcBorders>
              <w:top w:val="double" w:sz="4" w:space="0" w:color="auto"/>
              <w:bottom w:val="single" w:sz="4" w:space="0" w:color="auto"/>
            </w:tcBorders>
            <w:vAlign w:val="center"/>
          </w:tcPr>
          <w:p w14:paraId="67BEFAD8" w14:textId="77777777" w:rsidR="00DE37A1" w:rsidRPr="005622CF" w:rsidRDefault="00DE37A1" w:rsidP="00890883">
            <w:pPr>
              <w:tabs>
                <w:tab w:val="clear" w:pos="4253"/>
                <w:tab w:val="center" w:pos="3055"/>
              </w:tabs>
              <w:spacing w:before="0" w:after="0" w:line="288" w:lineRule="auto"/>
              <w:ind w:firstLine="0"/>
              <w:jc w:val="center"/>
              <w:rPr>
                <w:b/>
                <w:color w:val="000000"/>
                <w:sz w:val="24"/>
                <w:szCs w:val="24"/>
              </w:rPr>
            </w:pPr>
            <w:r w:rsidRPr="005622CF">
              <w:rPr>
                <w:b/>
                <w:color w:val="000000"/>
                <w:sz w:val="24"/>
                <w:szCs w:val="24"/>
              </w:rPr>
              <w:t>Động cơ VIHEM</w:t>
            </w:r>
          </w:p>
          <w:p w14:paraId="24AA237C" w14:textId="77777777" w:rsidR="00203C02" w:rsidRPr="005622CF" w:rsidRDefault="00203C02" w:rsidP="00890883">
            <w:pPr>
              <w:tabs>
                <w:tab w:val="clear" w:pos="4253"/>
                <w:tab w:val="center" w:pos="3055"/>
              </w:tabs>
              <w:spacing w:before="0" w:after="0" w:line="288" w:lineRule="auto"/>
              <w:ind w:firstLine="0"/>
              <w:jc w:val="center"/>
              <w:rPr>
                <w:b/>
                <w:color w:val="000000"/>
                <w:sz w:val="24"/>
                <w:szCs w:val="24"/>
              </w:rPr>
            </w:pPr>
            <w:r w:rsidRPr="005622CF">
              <w:rPr>
                <w:b/>
                <w:color w:val="000000"/>
                <w:sz w:val="24"/>
                <w:szCs w:val="24"/>
              </w:rPr>
              <w:t>[4]</w:t>
            </w:r>
          </w:p>
        </w:tc>
        <w:tc>
          <w:tcPr>
            <w:tcW w:w="1445" w:type="dxa"/>
            <w:tcBorders>
              <w:top w:val="double" w:sz="4" w:space="0" w:color="auto"/>
              <w:bottom w:val="single" w:sz="4" w:space="0" w:color="auto"/>
            </w:tcBorders>
            <w:vAlign w:val="center"/>
          </w:tcPr>
          <w:p w14:paraId="2E201EEB" w14:textId="77777777" w:rsidR="00DE37A1" w:rsidRPr="005622CF" w:rsidRDefault="007F500A" w:rsidP="00890883">
            <w:pPr>
              <w:tabs>
                <w:tab w:val="clear" w:pos="4253"/>
                <w:tab w:val="center" w:pos="3055"/>
              </w:tabs>
              <w:spacing w:before="0" w:after="0" w:line="288" w:lineRule="auto"/>
              <w:ind w:firstLine="0"/>
              <w:jc w:val="center"/>
              <w:rPr>
                <w:b/>
                <w:color w:val="000000"/>
                <w:sz w:val="24"/>
                <w:szCs w:val="24"/>
              </w:rPr>
            </w:pPr>
            <w:r>
              <w:rPr>
                <w:b/>
                <w:color w:val="000000"/>
                <w:sz w:val="24"/>
                <w:szCs w:val="24"/>
              </w:rPr>
              <w:t>Tiêu chuẩn 9001:</w:t>
            </w:r>
            <w:r w:rsidR="00DE37A1" w:rsidRPr="005622CF">
              <w:rPr>
                <w:b/>
                <w:color w:val="000000"/>
                <w:sz w:val="24"/>
                <w:szCs w:val="24"/>
              </w:rPr>
              <w:t>200</w:t>
            </w:r>
            <w:r w:rsidR="00025A9F" w:rsidRPr="005622CF">
              <w:rPr>
                <w:b/>
                <w:color w:val="000000"/>
                <w:sz w:val="24"/>
                <w:szCs w:val="24"/>
              </w:rPr>
              <w:t>8</w:t>
            </w:r>
            <w:r w:rsidR="00203C02" w:rsidRPr="005622CF">
              <w:rPr>
                <w:b/>
                <w:color w:val="000000"/>
                <w:sz w:val="24"/>
                <w:szCs w:val="24"/>
              </w:rPr>
              <w:t xml:space="preserve"> [3]</w:t>
            </w:r>
          </w:p>
        </w:tc>
      </w:tr>
      <w:tr w:rsidR="00DE37A1" w:rsidRPr="005622CF" w14:paraId="66067C5B" w14:textId="77777777" w:rsidTr="00890883">
        <w:trPr>
          <w:jc w:val="center"/>
        </w:trPr>
        <w:tc>
          <w:tcPr>
            <w:tcW w:w="3430" w:type="dxa"/>
            <w:tcBorders>
              <w:top w:val="single" w:sz="4" w:space="0" w:color="auto"/>
            </w:tcBorders>
            <w:vAlign w:val="center"/>
          </w:tcPr>
          <w:p w14:paraId="6CD36B45"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Dòng điện định mức Stato (A)</w:t>
            </w:r>
          </w:p>
        </w:tc>
        <w:tc>
          <w:tcPr>
            <w:tcW w:w="851" w:type="dxa"/>
            <w:tcBorders>
              <w:top w:val="single" w:sz="4" w:space="0" w:color="auto"/>
            </w:tcBorders>
            <w:vAlign w:val="center"/>
          </w:tcPr>
          <w:p w14:paraId="05C72E2E" w14:textId="77777777" w:rsidR="00DE37A1" w:rsidRPr="005622CF" w:rsidRDefault="00AA27EB" w:rsidP="00890883">
            <w:pPr>
              <w:tabs>
                <w:tab w:val="clear" w:pos="4253"/>
                <w:tab w:val="center" w:pos="3055"/>
              </w:tabs>
              <w:spacing w:before="0" w:after="0" w:line="288" w:lineRule="auto"/>
              <w:ind w:firstLine="142"/>
              <w:jc w:val="center"/>
              <w:rPr>
                <w:sz w:val="24"/>
                <w:szCs w:val="24"/>
              </w:rPr>
            </w:pPr>
            <w:r w:rsidRPr="005622CF">
              <w:rPr>
                <w:sz w:val="24"/>
                <w:szCs w:val="24"/>
              </w:rPr>
              <w:t>1,91</w:t>
            </w:r>
          </w:p>
        </w:tc>
        <w:tc>
          <w:tcPr>
            <w:tcW w:w="1276" w:type="dxa"/>
            <w:tcBorders>
              <w:top w:val="single" w:sz="4" w:space="0" w:color="auto"/>
            </w:tcBorders>
            <w:vAlign w:val="center"/>
          </w:tcPr>
          <w:p w14:paraId="454354C8" w14:textId="77777777" w:rsidR="00DE37A1" w:rsidRPr="005622CF" w:rsidRDefault="00822457" w:rsidP="00890883">
            <w:pPr>
              <w:tabs>
                <w:tab w:val="clear" w:pos="4253"/>
                <w:tab w:val="center" w:pos="3055"/>
              </w:tabs>
              <w:spacing w:before="0" w:after="0" w:line="288" w:lineRule="auto"/>
              <w:ind w:firstLine="142"/>
              <w:jc w:val="center"/>
              <w:rPr>
                <w:sz w:val="24"/>
                <w:szCs w:val="24"/>
              </w:rPr>
            </w:pPr>
            <w:r w:rsidRPr="005622CF">
              <w:rPr>
                <w:sz w:val="24"/>
                <w:szCs w:val="24"/>
              </w:rPr>
              <w:t>1,</w:t>
            </w:r>
            <w:r w:rsidR="00251676" w:rsidRPr="005622CF">
              <w:rPr>
                <w:sz w:val="24"/>
                <w:szCs w:val="24"/>
              </w:rPr>
              <w:t>91</w:t>
            </w:r>
          </w:p>
        </w:tc>
        <w:tc>
          <w:tcPr>
            <w:tcW w:w="992" w:type="dxa"/>
            <w:tcBorders>
              <w:top w:val="single" w:sz="4" w:space="0" w:color="auto"/>
            </w:tcBorders>
            <w:vAlign w:val="center"/>
          </w:tcPr>
          <w:p w14:paraId="43184DBB" w14:textId="77777777" w:rsidR="00DE37A1"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1,7</w:t>
            </w:r>
          </w:p>
        </w:tc>
        <w:tc>
          <w:tcPr>
            <w:tcW w:w="1134" w:type="dxa"/>
            <w:tcBorders>
              <w:top w:val="single" w:sz="4" w:space="0" w:color="auto"/>
            </w:tcBorders>
            <w:vAlign w:val="center"/>
          </w:tcPr>
          <w:p w14:paraId="166AC6F1" w14:textId="77777777" w:rsidR="00DE37A1"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1,7</w:t>
            </w:r>
          </w:p>
        </w:tc>
        <w:tc>
          <w:tcPr>
            <w:tcW w:w="1445" w:type="dxa"/>
            <w:tcBorders>
              <w:top w:val="single" w:sz="4" w:space="0" w:color="auto"/>
            </w:tcBorders>
            <w:vAlign w:val="center"/>
          </w:tcPr>
          <w:p w14:paraId="195ED462" w14:textId="77777777" w:rsidR="00DE37A1"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1,7</w:t>
            </w:r>
          </w:p>
        </w:tc>
      </w:tr>
      <w:tr w:rsidR="00DE37A1" w:rsidRPr="005622CF" w14:paraId="35A9A449" w14:textId="77777777" w:rsidTr="00890883">
        <w:trPr>
          <w:jc w:val="center"/>
        </w:trPr>
        <w:tc>
          <w:tcPr>
            <w:tcW w:w="3430" w:type="dxa"/>
            <w:vAlign w:val="center"/>
          </w:tcPr>
          <w:p w14:paraId="21DD9736"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Mô men khởi động (Nm)</w:t>
            </w:r>
          </w:p>
        </w:tc>
        <w:tc>
          <w:tcPr>
            <w:tcW w:w="851" w:type="dxa"/>
            <w:vAlign w:val="center"/>
          </w:tcPr>
          <w:p w14:paraId="4CFEB886" w14:textId="77777777" w:rsidR="00DE37A1" w:rsidRPr="005622CF" w:rsidRDefault="00246297" w:rsidP="00890883">
            <w:pPr>
              <w:tabs>
                <w:tab w:val="clear" w:pos="4253"/>
                <w:tab w:val="center" w:pos="3055"/>
              </w:tabs>
              <w:spacing w:before="0" w:after="0" w:line="288" w:lineRule="auto"/>
              <w:ind w:firstLine="142"/>
              <w:jc w:val="center"/>
              <w:rPr>
                <w:sz w:val="24"/>
                <w:szCs w:val="24"/>
              </w:rPr>
            </w:pPr>
            <w:r w:rsidRPr="005622CF">
              <w:rPr>
                <w:sz w:val="24"/>
                <w:szCs w:val="24"/>
              </w:rPr>
              <w:t>10,1</w:t>
            </w:r>
          </w:p>
        </w:tc>
        <w:tc>
          <w:tcPr>
            <w:tcW w:w="1276" w:type="dxa"/>
            <w:vAlign w:val="center"/>
          </w:tcPr>
          <w:p w14:paraId="62F9D893" w14:textId="77777777" w:rsidR="00DE37A1" w:rsidRPr="005622CF" w:rsidRDefault="00251676" w:rsidP="00890883">
            <w:pPr>
              <w:tabs>
                <w:tab w:val="clear" w:pos="4253"/>
                <w:tab w:val="center" w:pos="3055"/>
              </w:tabs>
              <w:spacing w:before="0" w:after="0" w:line="288" w:lineRule="auto"/>
              <w:ind w:firstLine="142"/>
              <w:jc w:val="center"/>
              <w:rPr>
                <w:sz w:val="24"/>
                <w:szCs w:val="24"/>
              </w:rPr>
            </w:pPr>
            <w:r w:rsidRPr="005622CF">
              <w:rPr>
                <w:sz w:val="24"/>
                <w:szCs w:val="24"/>
              </w:rPr>
              <w:t>10,7</w:t>
            </w:r>
          </w:p>
        </w:tc>
        <w:tc>
          <w:tcPr>
            <w:tcW w:w="992" w:type="dxa"/>
            <w:vAlign w:val="center"/>
          </w:tcPr>
          <w:p w14:paraId="25F66ED3"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134" w:type="dxa"/>
            <w:vAlign w:val="center"/>
          </w:tcPr>
          <w:p w14:paraId="7A064BF2"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445" w:type="dxa"/>
            <w:vAlign w:val="center"/>
          </w:tcPr>
          <w:p w14:paraId="5E9C8510"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r>
      <w:tr w:rsidR="00DE37A1" w:rsidRPr="005622CF" w14:paraId="7907A4F5" w14:textId="77777777" w:rsidTr="00890883">
        <w:trPr>
          <w:jc w:val="center"/>
        </w:trPr>
        <w:tc>
          <w:tcPr>
            <w:tcW w:w="3430" w:type="dxa"/>
            <w:vAlign w:val="center"/>
          </w:tcPr>
          <w:p w14:paraId="48104675"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Mô men định mức (Nm)</w:t>
            </w:r>
          </w:p>
        </w:tc>
        <w:tc>
          <w:tcPr>
            <w:tcW w:w="851" w:type="dxa"/>
            <w:vAlign w:val="center"/>
          </w:tcPr>
          <w:p w14:paraId="336BCA5A" w14:textId="77777777" w:rsidR="00DE37A1"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2,58</w:t>
            </w:r>
          </w:p>
        </w:tc>
        <w:tc>
          <w:tcPr>
            <w:tcW w:w="1276" w:type="dxa"/>
            <w:vAlign w:val="center"/>
          </w:tcPr>
          <w:p w14:paraId="493E9BFD" w14:textId="77777777" w:rsidR="00DE37A1" w:rsidRPr="005622CF" w:rsidRDefault="00251676" w:rsidP="00890883">
            <w:pPr>
              <w:tabs>
                <w:tab w:val="clear" w:pos="4253"/>
                <w:tab w:val="center" w:pos="3055"/>
              </w:tabs>
              <w:spacing w:before="0" w:after="0" w:line="288" w:lineRule="auto"/>
              <w:ind w:firstLine="142"/>
              <w:jc w:val="center"/>
              <w:rPr>
                <w:sz w:val="24"/>
                <w:szCs w:val="24"/>
              </w:rPr>
            </w:pPr>
            <w:r w:rsidRPr="005622CF">
              <w:rPr>
                <w:sz w:val="24"/>
                <w:szCs w:val="24"/>
              </w:rPr>
              <w:t>2,56</w:t>
            </w:r>
          </w:p>
        </w:tc>
        <w:tc>
          <w:tcPr>
            <w:tcW w:w="992" w:type="dxa"/>
            <w:vAlign w:val="center"/>
          </w:tcPr>
          <w:p w14:paraId="01F302B8"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134" w:type="dxa"/>
            <w:vAlign w:val="center"/>
          </w:tcPr>
          <w:p w14:paraId="62BBFD19"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445" w:type="dxa"/>
            <w:vAlign w:val="center"/>
          </w:tcPr>
          <w:p w14:paraId="60E98106"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r>
      <w:tr w:rsidR="00DE37A1" w:rsidRPr="005622CF" w14:paraId="050233BE" w14:textId="77777777" w:rsidTr="00890883">
        <w:trPr>
          <w:jc w:val="center"/>
        </w:trPr>
        <w:tc>
          <w:tcPr>
            <w:tcW w:w="3430" w:type="dxa"/>
            <w:vAlign w:val="center"/>
          </w:tcPr>
          <w:p w14:paraId="35504CC8"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Mô men cực đại (Nm)</w:t>
            </w:r>
          </w:p>
        </w:tc>
        <w:tc>
          <w:tcPr>
            <w:tcW w:w="851" w:type="dxa"/>
            <w:vAlign w:val="center"/>
          </w:tcPr>
          <w:p w14:paraId="649E5F35" w14:textId="77777777" w:rsidR="00DE37A1"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10,</w:t>
            </w:r>
            <w:r w:rsidR="000F3DEE" w:rsidRPr="005622CF">
              <w:rPr>
                <w:sz w:val="24"/>
                <w:szCs w:val="24"/>
              </w:rPr>
              <w:t>15</w:t>
            </w:r>
          </w:p>
        </w:tc>
        <w:tc>
          <w:tcPr>
            <w:tcW w:w="1276" w:type="dxa"/>
            <w:vAlign w:val="center"/>
          </w:tcPr>
          <w:p w14:paraId="2AB76A31" w14:textId="77777777" w:rsidR="00DE37A1"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11,0</w:t>
            </w:r>
          </w:p>
        </w:tc>
        <w:tc>
          <w:tcPr>
            <w:tcW w:w="992" w:type="dxa"/>
            <w:vAlign w:val="center"/>
          </w:tcPr>
          <w:p w14:paraId="5971AFE4"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134" w:type="dxa"/>
            <w:vAlign w:val="center"/>
          </w:tcPr>
          <w:p w14:paraId="7975B2B7"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445" w:type="dxa"/>
            <w:vAlign w:val="center"/>
          </w:tcPr>
          <w:p w14:paraId="3355FE1B"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r>
      <w:tr w:rsidR="00DE37A1" w:rsidRPr="005622CF" w14:paraId="0232EFCC" w14:textId="77777777" w:rsidTr="00890883">
        <w:trPr>
          <w:jc w:val="center"/>
        </w:trPr>
        <w:tc>
          <w:tcPr>
            <w:tcW w:w="3430" w:type="dxa"/>
            <w:vAlign w:val="center"/>
          </w:tcPr>
          <w:p w14:paraId="4087C302" w14:textId="77777777" w:rsidR="00DE37A1" w:rsidRPr="005622CF" w:rsidRDefault="00DE37A1"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Dòng điện khởi động (A)</w:t>
            </w:r>
          </w:p>
        </w:tc>
        <w:tc>
          <w:tcPr>
            <w:tcW w:w="851" w:type="dxa"/>
            <w:vAlign w:val="center"/>
          </w:tcPr>
          <w:p w14:paraId="33510C67" w14:textId="77777777" w:rsidR="00DE37A1" w:rsidRPr="005622CF" w:rsidRDefault="00246297" w:rsidP="00890883">
            <w:pPr>
              <w:tabs>
                <w:tab w:val="clear" w:pos="4253"/>
                <w:tab w:val="center" w:pos="3055"/>
              </w:tabs>
              <w:spacing w:before="0" w:after="0" w:line="288" w:lineRule="auto"/>
              <w:ind w:firstLine="142"/>
              <w:jc w:val="center"/>
              <w:rPr>
                <w:sz w:val="24"/>
                <w:szCs w:val="24"/>
              </w:rPr>
            </w:pPr>
            <w:r w:rsidRPr="005622CF">
              <w:rPr>
                <w:sz w:val="24"/>
                <w:szCs w:val="24"/>
              </w:rPr>
              <w:t>9,5</w:t>
            </w:r>
          </w:p>
        </w:tc>
        <w:tc>
          <w:tcPr>
            <w:tcW w:w="1276" w:type="dxa"/>
            <w:vAlign w:val="center"/>
          </w:tcPr>
          <w:p w14:paraId="47559BBE" w14:textId="77777777" w:rsidR="00DE37A1"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10,01</w:t>
            </w:r>
          </w:p>
        </w:tc>
        <w:tc>
          <w:tcPr>
            <w:tcW w:w="992" w:type="dxa"/>
            <w:vAlign w:val="center"/>
          </w:tcPr>
          <w:p w14:paraId="3A449713"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134" w:type="dxa"/>
            <w:vAlign w:val="center"/>
          </w:tcPr>
          <w:p w14:paraId="74647F94"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c>
          <w:tcPr>
            <w:tcW w:w="1445" w:type="dxa"/>
            <w:vAlign w:val="center"/>
          </w:tcPr>
          <w:p w14:paraId="4E7F3C23" w14:textId="77777777" w:rsidR="00DE37A1" w:rsidRPr="005622CF" w:rsidRDefault="00DE37A1" w:rsidP="00890883">
            <w:pPr>
              <w:tabs>
                <w:tab w:val="clear" w:pos="4253"/>
                <w:tab w:val="center" w:pos="3055"/>
              </w:tabs>
              <w:spacing w:before="0" w:after="0" w:line="288" w:lineRule="auto"/>
              <w:ind w:firstLine="142"/>
              <w:jc w:val="center"/>
              <w:rPr>
                <w:color w:val="000000"/>
                <w:sz w:val="24"/>
                <w:szCs w:val="24"/>
              </w:rPr>
            </w:pPr>
          </w:p>
        </w:tc>
      </w:tr>
      <w:tr w:rsidR="00F17A97" w:rsidRPr="005622CF" w14:paraId="2FB937AC" w14:textId="77777777" w:rsidTr="00890883">
        <w:trPr>
          <w:jc w:val="center"/>
        </w:trPr>
        <w:tc>
          <w:tcPr>
            <w:tcW w:w="3430" w:type="dxa"/>
            <w:vAlign w:val="center"/>
          </w:tcPr>
          <w:p w14:paraId="772619DB"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Tỷ số mô men cực đại</w:t>
            </w:r>
          </w:p>
        </w:tc>
        <w:tc>
          <w:tcPr>
            <w:tcW w:w="851" w:type="dxa"/>
            <w:vAlign w:val="center"/>
          </w:tcPr>
          <w:p w14:paraId="0BBAE1F9" w14:textId="77777777" w:rsidR="00F17A97"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4,0</w:t>
            </w:r>
          </w:p>
        </w:tc>
        <w:tc>
          <w:tcPr>
            <w:tcW w:w="1276" w:type="dxa"/>
            <w:vAlign w:val="center"/>
          </w:tcPr>
          <w:p w14:paraId="1B7BB7CB" w14:textId="77777777" w:rsidR="00F17A97"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4,3</w:t>
            </w:r>
          </w:p>
        </w:tc>
        <w:tc>
          <w:tcPr>
            <w:tcW w:w="992" w:type="dxa"/>
            <w:vAlign w:val="center"/>
          </w:tcPr>
          <w:p w14:paraId="7446B245"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2,2</w:t>
            </w:r>
          </w:p>
        </w:tc>
        <w:tc>
          <w:tcPr>
            <w:tcW w:w="1134" w:type="dxa"/>
            <w:vAlign w:val="center"/>
          </w:tcPr>
          <w:p w14:paraId="573204DD"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2,2</w:t>
            </w:r>
          </w:p>
        </w:tc>
        <w:tc>
          <w:tcPr>
            <w:tcW w:w="1445" w:type="dxa"/>
            <w:vAlign w:val="center"/>
          </w:tcPr>
          <w:p w14:paraId="34F17F9B"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2,2</w:t>
            </w:r>
          </w:p>
        </w:tc>
      </w:tr>
      <w:tr w:rsidR="00F17A97" w:rsidRPr="005622CF" w14:paraId="25E07830" w14:textId="77777777" w:rsidTr="00890883">
        <w:trPr>
          <w:jc w:val="center"/>
        </w:trPr>
        <w:tc>
          <w:tcPr>
            <w:tcW w:w="3430" w:type="dxa"/>
            <w:vAlign w:val="center"/>
          </w:tcPr>
          <w:p w14:paraId="6F999D92"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Tỷ số mô men khởi động</w:t>
            </w:r>
          </w:p>
        </w:tc>
        <w:tc>
          <w:tcPr>
            <w:tcW w:w="851" w:type="dxa"/>
            <w:vAlign w:val="center"/>
          </w:tcPr>
          <w:p w14:paraId="733ECCF1" w14:textId="77777777" w:rsidR="00F17A97"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3,9</w:t>
            </w:r>
          </w:p>
        </w:tc>
        <w:tc>
          <w:tcPr>
            <w:tcW w:w="1276" w:type="dxa"/>
            <w:vAlign w:val="center"/>
          </w:tcPr>
          <w:p w14:paraId="4B4930C3" w14:textId="77777777" w:rsidR="00F17A97"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4,2</w:t>
            </w:r>
          </w:p>
        </w:tc>
        <w:tc>
          <w:tcPr>
            <w:tcW w:w="992" w:type="dxa"/>
            <w:vAlign w:val="center"/>
          </w:tcPr>
          <w:p w14:paraId="51E08261"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2,0</w:t>
            </w:r>
          </w:p>
        </w:tc>
        <w:tc>
          <w:tcPr>
            <w:tcW w:w="1134" w:type="dxa"/>
            <w:vAlign w:val="center"/>
          </w:tcPr>
          <w:p w14:paraId="2CF69F67"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2,0</w:t>
            </w:r>
          </w:p>
        </w:tc>
        <w:tc>
          <w:tcPr>
            <w:tcW w:w="1445" w:type="dxa"/>
            <w:vAlign w:val="center"/>
          </w:tcPr>
          <w:p w14:paraId="0C4DF5EF"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2,0</w:t>
            </w:r>
          </w:p>
        </w:tc>
      </w:tr>
      <w:tr w:rsidR="00F17A97" w:rsidRPr="005622CF" w14:paraId="6A46AA54" w14:textId="77777777" w:rsidTr="00890883">
        <w:trPr>
          <w:jc w:val="center"/>
        </w:trPr>
        <w:tc>
          <w:tcPr>
            <w:tcW w:w="3430" w:type="dxa"/>
            <w:vAlign w:val="center"/>
          </w:tcPr>
          <w:p w14:paraId="2F6FA347"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lastRenderedPageBreak/>
              <w:t>Tỷ số dòng điện khởi động</w:t>
            </w:r>
          </w:p>
        </w:tc>
        <w:tc>
          <w:tcPr>
            <w:tcW w:w="851" w:type="dxa"/>
            <w:vAlign w:val="center"/>
          </w:tcPr>
          <w:p w14:paraId="68D7AC76" w14:textId="77777777" w:rsidR="00F17A97"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5,0</w:t>
            </w:r>
          </w:p>
        </w:tc>
        <w:tc>
          <w:tcPr>
            <w:tcW w:w="1276" w:type="dxa"/>
            <w:vAlign w:val="center"/>
          </w:tcPr>
          <w:p w14:paraId="35002A9F" w14:textId="77777777" w:rsidR="00F17A97"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5,2</w:t>
            </w:r>
          </w:p>
        </w:tc>
        <w:tc>
          <w:tcPr>
            <w:tcW w:w="992" w:type="dxa"/>
            <w:vAlign w:val="center"/>
          </w:tcPr>
          <w:p w14:paraId="626FE3FC"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5,0</w:t>
            </w:r>
          </w:p>
        </w:tc>
        <w:tc>
          <w:tcPr>
            <w:tcW w:w="1134" w:type="dxa"/>
            <w:vAlign w:val="center"/>
          </w:tcPr>
          <w:p w14:paraId="798A2CA9"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5,5</w:t>
            </w:r>
          </w:p>
        </w:tc>
        <w:tc>
          <w:tcPr>
            <w:tcW w:w="1445" w:type="dxa"/>
            <w:vAlign w:val="center"/>
          </w:tcPr>
          <w:p w14:paraId="44E041BC"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5,0</w:t>
            </w:r>
          </w:p>
        </w:tc>
      </w:tr>
      <w:tr w:rsidR="00F17A97" w:rsidRPr="005622CF" w14:paraId="1EBA9ECA" w14:textId="77777777" w:rsidTr="00890883">
        <w:trPr>
          <w:jc w:val="center"/>
        </w:trPr>
        <w:tc>
          <w:tcPr>
            <w:tcW w:w="3430" w:type="dxa"/>
            <w:vAlign w:val="center"/>
          </w:tcPr>
          <w:p w14:paraId="34013AF9"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Tốc độ định mức (vòng/phút)</w:t>
            </w:r>
          </w:p>
        </w:tc>
        <w:tc>
          <w:tcPr>
            <w:tcW w:w="851" w:type="dxa"/>
            <w:vAlign w:val="center"/>
          </w:tcPr>
          <w:p w14:paraId="2E402FDC" w14:textId="77777777" w:rsidR="00F17A97"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2775</w:t>
            </w:r>
          </w:p>
        </w:tc>
        <w:tc>
          <w:tcPr>
            <w:tcW w:w="1276" w:type="dxa"/>
            <w:vAlign w:val="center"/>
          </w:tcPr>
          <w:p w14:paraId="6F78D6BF" w14:textId="77777777" w:rsidR="00F17A97" w:rsidRPr="005622CF" w:rsidRDefault="00822457" w:rsidP="00890883">
            <w:pPr>
              <w:tabs>
                <w:tab w:val="clear" w:pos="4253"/>
                <w:tab w:val="center" w:pos="3055"/>
              </w:tabs>
              <w:spacing w:before="0" w:after="0" w:line="288" w:lineRule="auto"/>
              <w:ind w:firstLine="142"/>
              <w:jc w:val="center"/>
              <w:rPr>
                <w:sz w:val="24"/>
                <w:szCs w:val="24"/>
              </w:rPr>
            </w:pPr>
            <w:r w:rsidRPr="005622CF">
              <w:rPr>
                <w:sz w:val="24"/>
                <w:szCs w:val="24"/>
              </w:rPr>
              <w:t>2</w:t>
            </w:r>
            <w:r w:rsidR="00E83111" w:rsidRPr="005622CF">
              <w:rPr>
                <w:sz w:val="24"/>
                <w:szCs w:val="24"/>
              </w:rPr>
              <w:t>802</w:t>
            </w:r>
          </w:p>
        </w:tc>
        <w:tc>
          <w:tcPr>
            <w:tcW w:w="992" w:type="dxa"/>
            <w:vAlign w:val="center"/>
          </w:tcPr>
          <w:p w14:paraId="09D356B3"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2850</w:t>
            </w:r>
          </w:p>
        </w:tc>
        <w:tc>
          <w:tcPr>
            <w:tcW w:w="1134" w:type="dxa"/>
            <w:vAlign w:val="center"/>
          </w:tcPr>
          <w:p w14:paraId="0BB1C781"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2850</w:t>
            </w:r>
          </w:p>
        </w:tc>
        <w:tc>
          <w:tcPr>
            <w:tcW w:w="1445" w:type="dxa"/>
            <w:vAlign w:val="center"/>
          </w:tcPr>
          <w:p w14:paraId="3E3F555D"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2850</w:t>
            </w:r>
          </w:p>
        </w:tc>
      </w:tr>
      <w:tr w:rsidR="00F17A97" w:rsidRPr="005622CF" w14:paraId="1CDBAA0D" w14:textId="77777777" w:rsidTr="00890883">
        <w:trPr>
          <w:jc w:val="center"/>
        </w:trPr>
        <w:tc>
          <w:tcPr>
            <w:tcW w:w="3430" w:type="dxa"/>
            <w:vAlign w:val="center"/>
          </w:tcPr>
          <w:p w14:paraId="786A623A"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Hiệu suất định mức (%)</w:t>
            </w:r>
          </w:p>
        </w:tc>
        <w:tc>
          <w:tcPr>
            <w:tcW w:w="851" w:type="dxa"/>
            <w:vAlign w:val="center"/>
          </w:tcPr>
          <w:p w14:paraId="244749C7" w14:textId="77777777" w:rsidR="00F17A97" w:rsidRPr="005622CF" w:rsidRDefault="00AD2CE5" w:rsidP="00890883">
            <w:pPr>
              <w:tabs>
                <w:tab w:val="clear" w:pos="4253"/>
                <w:tab w:val="center" w:pos="3055"/>
              </w:tabs>
              <w:spacing w:before="0" w:after="0" w:line="288" w:lineRule="auto"/>
              <w:ind w:firstLine="142"/>
              <w:jc w:val="center"/>
              <w:rPr>
                <w:sz w:val="24"/>
                <w:szCs w:val="24"/>
              </w:rPr>
            </w:pPr>
            <w:r w:rsidRPr="005622CF">
              <w:rPr>
                <w:sz w:val="24"/>
                <w:szCs w:val="24"/>
              </w:rPr>
              <w:t>77,9</w:t>
            </w:r>
          </w:p>
        </w:tc>
        <w:tc>
          <w:tcPr>
            <w:tcW w:w="1276" w:type="dxa"/>
            <w:vAlign w:val="center"/>
          </w:tcPr>
          <w:p w14:paraId="5DE610C3" w14:textId="77777777" w:rsidR="00F17A97" w:rsidRPr="005622CF" w:rsidRDefault="00E83111" w:rsidP="00890883">
            <w:pPr>
              <w:tabs>
                <w:tab w:val="clear" w:pos="4253"/>
                <w:tab w:val="center" w:pos="3055"/>
              </w:tabs>
              <w:spacing w:before="0" w:after="0" w:line="288" w:lineRule="auto"/>
              <w:ind w:firstLine="142"/>
              <w:jc w:val="center"/>
              <w:rPr>
                <w:sz w:val="24"/>
                <w:szCs w:val="24"/>
              </w:rPr>
            </w:pPr>
            <w:r w:rsidRPr="005622CF">
              <w:rPr>
                <w:sz w:val="24"/>
                <w:szCs w:val="24"/>
              </w:rPr>
              <w:t>80,70</w:t>
            </w:r>
          </w:p>
        </w:tc>
        <w:tc>
          <w:tcPr>
            <w:tcW w:w="992" w:type="dxa"/>
            <w:vAlign w:val="center"/>
          </w:tcPr>
          <w:p w14:paraId="5E1DEEE4"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77</w:t>
            </w:r>
          </w:p>
        </w:tc>
        <w:tc>
          <w:tcPr>
            <w:tcW w:w="1134" w:type="dxa"/>
            <w:vAlign w:val="center"/>
          </w:tcPr>
          <w:p w14:paraId="3D6289CE"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77</w:t>
            </w:r>
          </w:p>
        </w:tc>
        <w:tc>
          <w:tcPr>
            <w:tcW w:w="1445" w:type="dxa"/>
            <w:vAlign w:val="center"/>
          </w:tcPr>
          <w:p w14:paraId="084D69AC"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77</w:t>
            </w:r>
          </w:p>
        </w:tc>
      </w:tr>
      <w:tr w:rsidR="00F17A97" w:rsidRPr="005622CF" w14:paraId="32588419" w14:textId="77777777" w:rsidTr="00890883">
        <w:trPr>
          <w:jc w:val="center"/>
        </w:trPr>
        <w:tc>
          <w:tcPr>
            <w:tcW w:w="3430" w:type="dxa"/>
            <w:tcBorders>
              <w:bottom w:val="double" w:sz="4" w:space="0" w:color="auto"/>
            </w:tcBorders>
            <w:vAlign w:val="center"/>
          </w:tcPr>
          <w:p w14:paraId="321781E6" w14:textId="77777777" w:rsidR="00F17A97" w:rsidRPr="005622CF" w:rsidRDefault="00F17A97" w:rsidP="00890883">
            <w:pPr>
              <w:tabs>
                <w:tab w:val="clear" w:pos="720"/>
                <w:tab w:val="clear" w:pos="1440"/>
                <w:tab w:val="clear" w:pos="2160"/>
                <w:tab w:val="clear" w:pos="4253"/>
                <w:tab w:val="clear" w:pos="8505"/>
              </w:tabs>
              <w:spacing w:before="0" w:after="0" w:line="288" w:lineRule="auto"/>
              <w:ind w:firstLine="142"/>
              <w:rPr>
                <w:color w:val="000000"/>
                <w:sz w:val="24"/>
                <w:szCs w:val="24"/>
              </w:rPr>
            </w:pPr>
            <w:r w:rsidRPr="005622CF">
              <w:rPr>
                <w:color w:val="000000"/>
                <w:sz w:val="24"/>
                <w:szCs w:val="24"/>
              </w:rPr>
              <w:t>Hệ số công suất định mức</w:t>
            </w:r>
          </w:p>
        </w:tc>
        <w:tc>
          <w:tcPr>
            <w:tcW w:w="851" w:type="dxa"/>
            <w:tcBorders>
              <w:bottom w:val="double" w:sz="4" w:space="0" w:color="auto"/>
            </w:tcBorders>
            <w:vAlign w:val="center"/>
          </w:tcPr>
          <w:p w14:paraId="4ADF31D7" w14:textId="77777777" w:rsidR="00F17A97" w:rsidRPr="005622CF" w:rsidRDefault="00F17A97" w:rsidP="00890883">
            <w:pPr>
              <w:tabs>
                <w:tab w:val="clear" w:pos="4253"/>
                <w:tab w:val="center" w:pos="3055"/>
              </w:tabs>
              <w:spacing w:before="0" w:after="0" w:line="288" w:lineRule="auto"/>
              <w:ind w:firstLine="142"/>
              <w:jc w:val="center"/>
              <w:rPr>
                <w:sz w:val="24"/>
                <w:szCs w:val="24"/>
              </w:rPr>
            </w:pPr>
            <w:r w:rsidRPr="005622CF">
              <w:rPr>
                <w:sz w:val="24"/>
                <w:szCs w:val="24"/>
              </w:rPr>
              <w:t>0,</w:t>
            </w:r>
            <w:r w:rsidR="00AD2CE5" w:rsidRPr="005622CF">
              <w:rPr>
                <w:sz w:val="24"/>
                <w:szCs w:val="24"/>
              </w:rPr>
              <w:t>75</w:t>
            </w:r>
          </w:p>
        </w:tc>
        <w:tc>
          <w:tcPr>
            <w:tcW w:w="1276" w:type="dxa"/>
            <w:tcBorders>
              <w:bottom w:val="double" w:sz="4" w:space="0" w:color="auto"/>
            </w:tcBorders>
            <w:vAlign w:val="center"/>
          </w:tcPr>
          <w:p w14:paraId="6F87E469" w14:textId="77777777" w:rsidR="00F17A97" w:rsidRPr="005622CF" w:rsidRDefault="00F17A97" w:rsidP="00890883">
            <w:pPr>
              <w:tabs>
                <w:tab w:val="clear" w:pos="4253"/>
                <w:tab w:val="center" w:pos="3055"/>
              </w:tabs>
              <w:spacing w:before="0" w:after="0" w:line="288" w:lineRule="auto"/>
              <w:ind w:firstLine="142"/>
              <w:jc w:val="center"/>
              <w:rPr>
                <w:sz w:val="24"/>
                <w:szCs w:val="24"/>
              </w:rPr>
            </w:pPr>
            <w:r w:rsidRPr="005622CF">
              <w:rPr>
                <w:sz w:val="24"/>
                <w:szCs w:val="24"/>
              </w:rPr>
              <w:t>0,</w:t>
            </w:r>
            <w:r w:rsidR="00E83111" w:rsidRPr="005622CF">
              <w:rPr>
                <w:sz w:val="24"/>
                <w:szCs w:val="24"/>
              </w:rPr>
              <w:t>73</w:t>
            </w:r>
          </w:p>
        </w:tc>
        <w:tc>
          <w:tcPr>
            <w:tcW w:w="992" w:type="dxa"/>
            <w:tcBorders>
              <w:bottom w:val="double" w:sz="4" w:space="0" w:color="auto"/>
            </w:tcBorders>
            <w:vAlign w:val="center"/>
          </w:tcPr>
          <w:p w14:paraId="4B529225"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0,87</w:t>
            </w:r>
          </w:p>
        </w:tc>
        <w:tc>
          <w:tcPr>
            <w:tcW w:w="1134" w:type="dxa"/>
            <w:tcBorders>
              <w:bottom w:val="double" w:sz="4" w:space="0" w:color="auto"/>
            </w:tcBorders>
            <w:vAlign w:val="center"/>
          </w:tcPr>
          <w:p w14:paraId="39BD74FA"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0,87</w:t>
            </w:r>
          </w:p>
        </w:tc>
        <w:tc>
          <w:tcPr>
            <w:tcW w:w="1445" w:type="dxa"/>
            <w:tcBorders>
              <w:bottom w:val="double" w:sz="4" w:space="0" w:color="auto"/>
            </w:tcBorders>
            <w:vAlign w:val="center"/>
          </w:tcPr>
          <w:p w14:paraId="343D6500" w14:textId="77777777" w:rsidR="00F17A97" w:rsidRPr="005622CF" w:rsidRDefault="00F17A97" w:rsidP="00890883">
            <w:pPr>
              <w:tabs>
                <w:tab w:val="clear" w:pos="4253"/>
                <w:tab w:val="center" w:pos="3055"/>
              </w:tabs>
              <w:spacing w:before="0" w:after="0" w:line="288" w:lineRule="auto"/>
              <w:ind w:firstLine="142"/>
              <w:jc w:val="center"/>
              <w:rPr>
                <w:color w:val="000000"/>
                <w:sz w:val="24"/>
                <w:szCs w:val="24"/>
              </w:rPr>
            </w:pPr>
            <w:r w:rsidRPr="005622CF">
              <w:rPr>
                <w:color w:val="000000"/>
                <w:sz w:val="24"/>
                <w:szCs w:val="24"/>
              </w:rPr>
              <w:t>0,87</w:t>
            </w:r>
          </w:p>
        </w:tc>
      </w:tr>
    </w:tbl>
    <w:p w14:paraId="08D0776C" w14:textId="77777777" w:rsidR="00823BCA" w:rsidRDefault="00823BCA" w:rsidP="00BC428F">
      <w:pPr>
        <w:tabs>
          <w:tab w:val="clear" w:pos="720"/>
          <w:tab w:val="clear" w:pos="1440"/>
          <w:tab w:val="clear" w:pos="2160"/>
          <w:tab w:val="clear" w:pos="4253"/>
          <w:tab w:val="clear" w:pos="8505"/>
        </w:tabs>
        <w:spacing w:before="120" w:after="0" w:line="288" w:lineRule="auto"/>
        <w:rPr>
          <w:sz w:val="24"/>
          <w:szCs w:val="26"/>
        </w:rPr>
        <w:sectPr w:rsidR="00823BCA" w:rsidSect="00607CFD">
          <w:type w:val="continuous"/>
          <w:pgSz w:w="10773" w:h="15309" w:code="9"/>
          <w:pgMar w:top="1134" w:right="1134" w:bottom="1134" w:left="1134" w:header="1304" w:footer="1588" w:gutter="0"/>
          <w:cols w:space="720"/>
          <w:docGrid w:linePitch="360"/>
        </w:sectPr>
      </w:pPr>
    </w:p>
    <w:p w14:paraId="40821086" w14:textId="09340D8D" w:rsidR="00B41B79" w:rsidRDefault="00346686" w:rsidP="00890883">
      <w:pPr>
        <w:tabs>
          <w:tab w:val="clear" w:pos="720"/>
          <w:tab w:val="clear" w:pos="1440"/>
          <w:tab w:val="clear" w:pos="2160"/>
          <w:tab w:val="clear" w:pos="4253"/>
          <w:tab w:val="clear" w:pos="8505"/>
        </w:tabs>
        <w:spacing w:before="0" w:after="0" w:line="288" w:lineRule="auto"/>
        <w:rPr>
          <w:sz w:val="24"/>
          <w:szCs w:val="26"/>
        </w:rPr>
      </w:pPr>
      <w:r w:rsidRPr="00B26B91">
        <w:rPr>
          <w:sz w:val="24"/>
          <w:szCs w:val="26"/>
        </w:rPr>
        <w:lastRenderedPageBreak/>
        <w:t xml:space="preserve">Dựa vào bảng 3, tác giả cho thấy động cơ </w:t>
      </w:r>
      <w:r w:rsidR="00BA696F" w:rsidRPr="00B26B91">
        <w:rPr>
          <w:sz w:val="24"/>
          <w:szCs w:val="26"/>
        </w:rPr>
        <w:t>KĐB</w:t>
      </w:r>
      <w:r w:rsidRPr="00B26B91">
        <w:rPr>
          <w:sz w:val="24"/>
          <w:szCs w:val="26"/>
        </w:rPr>
        <w:t xml:space="preserve"> </w:t>
      </w:r>
      <w:r w:rsidR="000F3DEE" w:rsidRPr="00B26B91">
        <w:rPr>
          <w:sz w:val="24"/>
          <w:szCs w:val="26"/>
        </w:rPr>
        <w:t>0,75kW</w:t>
      </w:r>
      <w:r w:rsidR="00E54DFD">
        <w:rPr>
          <w:sz w:val="24"/>
          <w:szCs w:val="26"/>
        </w:rPr>
        <w:t xml:space="preserve"> được chế tạo bằng </w:t>
      </w:r>
      <w:r w:rsidRPr="00B26B91">
        <w:rPr>
          <w:sz w:val="24"/>
          <w:szCs w:val="26"/>
        </w:rPr>
        <w:t xml:space="preserve">thép 2211 có nhiều thông số ưu điểm hơn so với động cơ đã chế tạo của Điện Cơ Hà Nội, </w:t>
      </w:r>
      <w:r w:rsidR="003578A6" w:rsidRPr="00B26B91">
        <w:rPr>
          <w:sz w:val="24"/>
          <w:szCs w:val="26"/>
        </w:rPr>
        <w:t>nhưng hiệu quả hơn k</w:t>
      </w:r>
      <w:r w:rsidR="000F3DEE" w:rsidRPr="00B26B91">
        <w:rPr>
          <w:sz w:val="24"/>
          <w:szCs w:val="26"/>
        </w:rPr>
        <w:t xml:space="preserve">hi động cơ dùng </w:t>
      </w:r>
      <w:r w:rsidR="000F3DEE" w:rsidRPr="00B26B91">
        <w:rPr>
          <w:sz w:val="24"/>
          <w:szCs w:val="26"/>
        </w:rPr>
        <w:lastRenderedPageBreak/>
        <w:t xml:space="preserve">thép M235 </w:t>
      </w:r>
      <w:r w:rsidR="00C71983" w:rsidRPr="00C71983">
        <w:rPr>
          <w:b/>
          <w:sz w:val="24"/>
          <w:szCs w:val="26"/>
        </w:rPr>
        <w:t>-</w:t>
      </w:r>
      <w:r w:rsidR="000F3DEE" w:rsidRPr="00B26B91">
        <w:rPr>
          <w:sz w:val="24"/>
          <w:szCs w:val="26"/>
        </w:rPr>
        <w:t xml:space="preserve"> 35A</w:t>
      </w:r>
      <w:r w:rsidR="003578A6" w:rsidRPr="00B26B91">
        <w:rPr>
          <w:sz w:val="24"/>
          <w:szCs w:val="26"/>
        </w:rPr>
        <w:t xml:space="preserve"> là loại vật liệu mới với các thông số về hiệu suất, hệ số công suất định mức và các thông số khác đều cao hơn so với các động cơ đang chế tạo hiện nay và với tiêu chuẩn 9001</w:t>
      </w:r>
      <w:r w:rsidR="00BC428F">
        <w:rPr>
          <w:sz w:val="24"/>
          <w:szCs w:val="26"/>
        </w:rPr>
        <w:t>:</w:t>
      </w:r>
      <w:r w:rsidR="003578A6" w:rsidRPr="00B26B91">
        <w:rPr>
          <w:sz w:val="24"/>
          <w:szCs w:val="26"/>
        </w:rPr>
        <w:t xml:space="preserve">2008. </w:t>
      </w:r>
    </w:p>
    <w:p w14:paraId="58C0B78D" w14:textId="77777777" w:rsidR="00823BCA" w:rsidRDefault="00823BCA" w:rsidP="00496AE9">
      <w:pPr>
        <w:tabs>
          <w:tab w:val="clear" w:pos="720"/>
          <w:tab w:val="clear" w:pos="1440"/>
          <w:tab w:val="clear" w:pos="2160"/>
          <w:tab w:val="clear" w:pos="4253"/>
          <w:tab w:val="clear" w:pos="8505"/>
        </w:tabs>
        <w:spacing w:before="0" w:after="0" w:line="240" w:lineRule="auto"/>
        <w:rPr>
          <w:sz w:val="26"/>
          <w:szCs w:val="26"/>
        </w:rPr>
        <w:sectPr w:rsidR="00823BCA" w:rsidSect="00D97B67">
          <w:type w:val="continuous"/>
          <w:pgSz w:w="10773" w:h="15309" w:code="9"/>
          <w:pgMar w:top="1134" w:right="1134" w:bottom="1134" w:left="1134" w:header="1304" w:footer="1588" w:gutter="0"/>
          <w:cols w:num="2" w:space="425"/>
          <w:docGrid w:linePitch="360"/>
        </w:sectPr>
      </w:pPr>
    </w:p>
    <w:p w14:paraId="744E7203" w14:textId="14BD35EB" w:rsidR="00496AE9" w:rsidRPr="00B26B91" w:rsidRDefault="00890883" w:rsidP="00890883">
      <w:pPr>
        <w:tabs>
          <w:tab w:val="clear" w:pos="720"/>
          <w:tab w:val="clear" w:pos="1440"/>
          <w:tab w:val="clear" w:pos="2160"/>
          <w:tab w:val="clear" w:pos="4253"/>
          <w:tab w:val="clear" w:pos="8505"/>
        </w:tabs>
        <w:spacing w:before="0" w:after="0" w:line="240" w:lineRule="auto"/>
        <w:ind w:firstLine="0"/>
        <w:jc w:val="center"/>
        <w:rPr>
          <w:sz w:val="24"/>
          <w:szCs w:val="26"/>
        </w:rPr>
      </w:pPr>
      <w:r w:rsidRPr="005622CF">
        <w:rPr>
          <w:sz w:val="26"/>
          <w:szCs w:val="26"/>
        </w:rPr>
        <w:object w:dxaOrig="9270" w:dyaOrig="4350" w14:anchorId="6CD4FEA1">
          <v:shape id="_x0000_i1048" type="#_x0000_t75" style="width:204.7pt;height:100.5pt" o:ole="">
            <v:imagedata r:id="rId61" o:title=""/>
          </v:shape>
          <o:OLEObject Type="Embed" ProgID="PBrush" ShapeID="_x0000_i1048" DrawAspect="Content" ObjectID="_1615293132" r:id="rId62"/>
        </w:object>
      </w:r>
      <w:r w:rsidRPr="005622CF">
        <w:rPr>
          <w:sz w:val="26"/>
          <w:szCs w:val="26"/>
        </w:rPr>
        <w:object w:dxaOrig="9300" w:dyaOrig="4305" w14:anchorId="42395143">
          <v:shape id="_x0000_i1049" type="#_x0000_t75" style="width:207.95pt;height:99.4pt" o:ole="">
            <v:imagedata r:id="rId63" o:title=""/>
          </v:shape>
          <o:OLEObject Type="Embed" ProgID="PBrush" ShapeID="_x0000_i1049" DrawAspect="Content" ObjectID="_1615293133" r:id="rId64"/>
        </w:object>
      </w:r>
    </w:p>
    <w:tbl>
      <w:tblPr>
        <w:tblW w:w="0" w:type="auto"/>
        <w:jc w:val="center"/>
        <w:tblCellMar>
          <w:left w:w="28" w:type="dxa"/>
          <w:right w:w="28" w:type="dxa"/>
        </w:tblCellMar>
        <w:tblLook w:val="04A0" w:firstRow="1" w:lastRow="0" w:firstColumn="1" w:lastColumn="0" w:noHBand="0" w:noVBand="1"/>
      </w:tblPr>
      <w:tblGrid>
        <w:gridCol w:w="4187"/>
        <w:gridCol w:w="4318"/>
      </w:tblGrid>
      <w:tr w:rsidR="008257E8" w:rsidRPr="005622CF" w14:paraId="45091EF7" w14:textId="77777777" w:rsidTr="00432ACB">
        <w:trPr>
          <w:jc w:val="center"/>
        </w:trPr>
        <w:tc>
          <w:tcPr>
            <w:tcW w:w="4305" w:type="dxa"/>
          </w:tcPr>
          <w:p w14:paraId="0078DC79" w14:textId="77777777" w:rsidR="008257E8" w:rsidRPr="005622CF" w:rsidRDefault="008257E8" w:rsidP="00496AE9">
            <w:pPr>
              <w:tabs>
                <w:tab w:val="clear" w:pos="720"/>
                <w:tab w:val="clear" w:pos="1440"/>
                <w:tab w:val="clear" w:pos="2160"/>
                <w:tab w:val="clear" w:pos="4253"/>
                <w:tab w:val="clear" w:pos="8505"/>
              </w:tabs>
              <w:spacing w:before="0" w:after="0" w:line="240" w:lineRule="auto"/>
              <w:ind w:firstLine="0"/>
              <w:rPr>
                <w:sz w:val="26"/>
                <w:szCs w:val="26"/>
              </w:rPr>
            </w:pPr>
          </w:p>
        </w:tc>
        <w:tc>
          <w:tcPr>
            <w:tcW w:w="4369" w:type="dxa"/>
          </w:tcPr>
          <w:p w14:paraId="37AEB957" w14:textId="77777777" w:rsidR="008257E8" w:rsidRPr="005622CF" w:rsidRDefault="008257E8" w:rsidP="00496AE9">
            <w:pPr>
              <w:tabs>
                <w:tab w:val="clear" w:pos="720"/>
                <w:tab w:val="clear" w:pos="1440"/>
                <w:tab w:val="clear" w:pos="2160"/>
                <w:tab w:val="clear" w:pos="4253"/>
                <w:tab w:val="clear" w:pos="8505"/>
              </w:tabs>
              <w:spacing w:before="0" w:after="0" w:line="240" w:lineRule="auto"/>
              <w:ind w:firstLine="0"/>
              <w:jc w:val="center"/>
              <w:rPr>
                <w:sz w:val="26"/>
                <w:szCs w:val="26"/>
              </w:rPr>
            </w:pPr>
          </w:p>
        </w:tc>
      </w:tr>
      <w:tr w:rsidR="008257E8" w:rsidRPr="005622CF" w14:paraId="4F6E50BD" w14:textId="77777777" w:rsidTr="00432ACB">
        <w:trPr>
          <w:jc w:val="center"/>
        </w:trPr>
        <w:tc>
          <w:tcPr>
            <w:tcW w:w="4305" w:type="dxa"/>
          </w:tcPr>
          <w:p w14:paraId="09F5BF4D" w14:textId="77777777" w:rsidR="008257E8" w:rsidRPr="00D65026" w:rsidRDefault="008257E8" w:rsidP="00D65026">
            <w:pPr>
              <w:tabs>
                <w:tab w:val="clear" w:pos="720"/>
                <w:tab w:val="clear" w:pos="1440"/>
                <w:tab w:val="clear" w:pos="2160"/>
                <w:tab w:val="clear" w:pos="4253"/>
                <w:tab w:val="clear" w:pos="8505"/>
              </w:tabs>
              <w:spacing w:before="0" w:after="0" w:line="240" w:lineRule="auto"/>
              <w:ind w:firstLine="0"/>
              <w:jc w:val="center"/>
              <w:rPr>
                <w:szCs w:val="22"/>
              </w:rPr>
            </w:pPr>
            <w:r w:rsidRPr="00D65026">
              <w:rPr>
                <w:sz w:val="24"/>
                <w:szCs w:val="22"/>
              </w:rPr>
              <w:t>a</w:t>
            </w:r>
            <w:r w:rsidR="00D65026">
              <w:rPr>
                <w:sz w:val="24"/>
                <w:szCs w:val="22"/>
              </w:rPr>
              <w:t>)</w:t>
            </w:r>
            <w:r w:rsidRPr="00D65026">
              <w:rPr>
                <w:sz w:val="24"/>
                <w:szCs w:val="22"/>
              </w:rPr>
              <w:t xml:space="preserve"> </w:t>
            </w:r>
            <w:r w:rsidR="009B14DC" w:rsidRPr="00D65026">
              <w:rPr>
                <w:sz w:val="24"/>
                <w:szCs w:val="22"/>
              </w:rPr>
              <w:t xml:space="preserve">Đồ thị hiệu suất </w:t>
            </w:r>
            <w:r w:rsidRPr="00D65026">
              <w:rPr>
                <w:sz w:val="24"/>
                <w:szCs w:val="22"/>
              </w:rPr>
              <w:t>động cơ theo tốc độ</w:t>
            </w:r>
          </w:p>
        </w:tc>
        <w:tc>
          <w:tcPr>
            <w:tcW w:w="4369" w:type="dxa"/>
          </w:tcPr>
          <w:p w14:paraId="33B8B115" w14:textId="77777777" w:rsidR="008257E8" w:rsidRPr="00D65026" w:rsidRDefault="008257E8" w:rsidP="00D65026">
            <w:pPr>
              <w:tabs>
                <w:tab w:val="clear" w:pos="720"/>
                <w:tab w:val="clear" w:pos="1440"/>
                <w:tab w:val="clear" w:pos="2160"/>
                <w:tab w:val="clear" w:pos="4253"/>
                <w:tab w:val="clear" w:pos="8505"/>
              </w:tabs>
              <w:spacing w:before="0" w:after="0" w:line="240" w:lineRule="auto"/>
              <w:ind w:firstLine="0"/>
              <w:jc w:val="center"/>
              <w:rPr>
                <w:szCs w:val="22"/>
              </w:rPr>
            </w:pPr>
            <w:r w:rsidRPr="00D65026">
              <w:rPr>
                <w:sz w:val="24"/>
                <w:szCs w:val="22"/>
              </w:rPr>
              <w:t>b</w:t>
            </w:r>
            <w:r w:rsidR="00D65026">
              <w:rPr>
                <w:sz w:val="24"/>
                <w:szCs w:val="22"/>
              </w:rPr>
              <w:t>)</w:t>
            </w:r>
            <w:r w:rsidRPr="00D65026">
              <w:rPr>
                <w:sz w:val="24"/>
                <w:szCs w:val="22"/>
              </w:rPr>
              <w:t xml:space="preserve"> Đồ thị mô men</w:t>
            </w:r>
            <w:r w:rsidR="008E226C" w:rsidRPr="00D65026">
              <w:rPr>
                <w:sz w:val="24"/>
                <w:szCs w:val="22"/>
              </w:rPr>
              <w:t xml:space="preserve"> của động cơ</w:t>
            </w:r>
            <w:r w:rsidRPr="00D65026">
              <w:rPr>
                <w:sz w:val="24"/>
                <w:szCs w:val="22"/>
              </w:rPr>
              <w:t xml:space="preserve"> theo tốc độ</w:t>
            </w:r>
          </w:p>
        </w:tc>
      </w:tr>
      <w:tr w:rsidR="008257E8" w:rsidRPr="00A4632A" w14:paraId="1518C2DD" w14:textId="77777777" w:rsidTr="00432ACB">
        <w:trPr>
          <w:jc w:val="center"/>
        </w:trPr>
        <w:tc>
          <w:tcPr>
            <w:tcW w:w="8674" w:type="dxa"/>
            <w:gridSpan w:val="2"/>
          </w:tcPr>
          <w:p w14:paraId="1F43011E" w14:textId="77777777" w:rsidR="00351ED2" w:rsidRDefault="008257E8" w:rsidP="00351ED2">
            <w:pPr>
              <w:tabs>
                <w:tab w:val="clear" w:pos="720"/>
                <w:tab w:val="clear" w:pos="1440"/>
                <w:tab w:val="clear" w:pos="2160"/>
                <w:tab w:val="clear" w:pos="4253"/>
                <w:tab w:val="clear" w:pos="8505"/>
              </w:tabs>
              <w:spacing w:before="0" w:after="0" w:line="240" w:lineRule="auto"/>
              <w:ind w:firstLine="0"/>
              <w:jc w:val="center"/>
              <w:rPr>
                <w:sz w:val="24"/>
                <w:szCs w:val="22"/>
              </w:rPr>
            </w:pPr>
            <w:r w:rsidRPr="00A4632A">
              <w:rPr>
                <w:b/>
                <w:sz w:val="24"/>
                <w:szCs w:val="22"/>
              </w:rPr>
              <w:t xml:space="preserve">Hình </w:t>
            </w:r>
            <w:r w:rsidR="00432ACB" w:rsidRPr="00A4632A">
              <w:rPr>
                <w:b/>
                <w:sz w:val="24"/>
                <w:szCs w:val="22"/>
              </w:rPr>
              <w:t>8</w:t>
            </w:r>
            <w:r w:rsidR="00351ED2">
              <w:rPr>
                <w:b/>
                <w:sz w:val="24"/>
                <w:szCs w:val="22"/>
              </w:rPr>
              <w:t>.</w:t>
            </w:r>
            <w:r w:rsidRPr="00A4632A">
              <w:rPr>
                <w:b/>
                <w:sz w:val="24"/>
                <w:szCs w:val="22"/>
              </w:rPr>
              <w:t xml:space="preserve"> </w:t>
            </w:r>
            <w:r w:rsidRPr="00A4632A">
              <w:rPr>
                <w:sz w:val="24"/>
                <w:szCs w:val="22"/>
              </w:rPr>
              <w:t xml:space="preserve">Kết quả </w:t>
            </w:r>
            <w:r w:rsidR="00432ACB" w:rsidRPr="00A4632A">
              <w:rPr>
                <w:sz w:val="24"/>
                <w:szCs w:val="22"/>
              </w:rPr>
              <w:t xml:space="preserve">mô phỏng đặc tính công suất và hiệu suất của </w:t>
            </w:r>
          </w:p>
          <w:p w14:paraId="561C41E5" w14:textId="2831F2F9" w:rsidR="008257E8" w:rsidRPr="00A4632A" w:rsidRDefault="00432ACB" w:rsidP="00351ED2">
            <w:pPr>
              <w:tabs>
                <w:tab w:val="clear" w:pos="720"/>
                <w:tab w:val="clear" w:pos="1440"/>
                <w:tab w:val="clear" w:pos="2160"/>
                <w:tab w:val="clear" w:pos="4253"/>
                <w:tab w:val="clear" w:pos="8505"/>
              </w:tabs>
              <w:spacing w:before="0" w:after="0" w:line="240" w:lineRule="auto"/>
              <w:ind w:firstLine="0"/>
              <w:jc w:val="center"/>
              <w:rPr>
                <w:b/>
                <w:sz w:val="24"/>
                <w:szCs w:val="22"/>
              </w:rPr>
            </w:pPr>
            <w:r w:rsidRPr="00A4632A">
              <w:rPr>
                <w:sz w:val="24"/>
                <w:szCs w:val="22"/>
              </w:rPr>
              <w:t>động cơ khi dùng vật liệu thép 2211</w:t>
            </w:r>
          </w:p>
        </w:tc>
      </w:tr>
      <w:tr w:rsidR="00432ACB" w:rsidRPr="005622CF" w14:paraId="76F5C5C3" w14:textId="77777777" w:rsidTr="007D5383">
        <w:trPr>
          <w:jc w:val="center"/>
        </w:trPr>
        <w:tc>
          <w:tcPr>
            <w:tcW w:w="4305" w:type="dxa"/>
          </w:tcPr>
          <w:p w14:paraId="71F85580" w14:textId="27F2AF6C" w:rsidR="00432ACB" w:rsidRPr="005622CF" w:rsidRDefault="00890883" w:rsidP="00006C4A">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sz w:val="26"/>
                <w:szCs w:val="26"/>
              </w:rPr>
              <w:object w:dxaOrig="9240" w:dyaOrig="4290" w14:anchorId="2BEF4B09">
                <v:shape id="_x0000_i1050" type="#_x0000_t75" style="width:182.15pt;height:103.7pt" o:ole="">
                  <v:imagedata r:id="rId65" o:title=""/>
                </v:shape>
                <o:OLEObject Type="Embed" ProgID="PBrush" ShapeID="_x0000_i1050" DrawAspect="Content" ObjectID="_1615293134" r:id="rId66"/>
              </w:object>
            </w:r>
          </w:p>
        </w:tc>
        <w:tc>
          <w:tcPr>
            <w:tcW w:w="4369" w:type="dxa"/>
          </w:tcPr>
          <w:p w14:paraId="5EF4F8B3" w14:textId="3790BACB" w:rsidR="00432ACB" w:rsidRPr="005622CF" w:rsidRDefault="00890883" w:rsidP="00006C4A">
            <w:pPr>
              <w:tabs>
                <w:tab w:val="clear" w:pos="720"/>
                <w:tab w:val="clear" w:pos="1440"/>
                <w:tab w:val="clear" w:pos="2160"/>
                <w:tab w:val="clear" w:pos="4253"/>
                <w:tab w:val="clear" w:pos="8505"/>
              </w:tabs>
              <w:spacing w:before="0" w:after="0" w:line="240" w:lineRule="auto"/>
              <w:ind w:firstLine="0"/>
              <w:jc w:val="center"/>
              <w:rPr>
                <w:sz w:val="26"/>
                <w:szCs w:val="26"/>
              </w:rPr>
            </w:pPr>
            <w:r w:rsidRPr="005622CF">
              <w:rPr>
                <w:sz w:val="26"/>
                <w:szCs w:val="26"/>
              </w:rPr>
              <w:object w:dxaOrig="9315" w:dyaOrig="4350" w14:anchorId="161E6DFE">
                <v:shape id="_x0000_i1051" type="#_x0000_t75" style="width:202.55pt;height:103.7pt" o:ole="">
                  <v:imagedata r:id="rId67" o:title=""/>
                </v:shape>
                <o:OLEObject Type="Embed" ProgID="PBrush" ShapeID="_x0000_i1051" DrawAspect="Content" ObjectID="_1615293135" r:id="rId68"/>
              </w:object>
            </w:r>
          </w:p>
        </w:tc>
      </w:tr>
      <w:tr w:rsidR="00432ACB" w:rsidRPr="005622CF" w14:paraId="7D5B061B" w14:textId="77777777" w:rsidTr="007D5383">
        <w:trPr>
          <w:jc w:val="center"/>
        </w:trPr>
        <w:tc>
          <w:tcPr>
            <w:tcW w:w="4305" w:type="dxa"/>
          </w:tcPr>
          <w:p w14:paraId="4DB0C8C5" w14:textId="77777777" w:rsidR="00432ACB" w:rsidRPr="00890883" w:rsidRDefault="00432ACB" w:rsidP="004C3D10">
            <w:pPr>
              <w:tabs>
                <w:tab w:val="left" w:pos="567"/>
              </w:tabs>
              <w:spacing w:before="0" w:after="0" w:line="240" w:lineRule="auto"/>
              <w:ind w:firstLine="0"/>
              <w:jc w:val="center"/>
              <w:rPr>
                <w:szCs w:val="22"/>
              </w:rPr>
            </w:pPr>
            <w:r w:rsidRPr="00890883">
              <w:rPr>
                <w:sz w:val="24"/>
                <w:szCs w:val="22"/>
              </w:rPr>
              <w:t xml:space="preserve">a, </w:t>
            </w:r>
            <w:r w:rsidR="008E226C" w:rsidRPr="00890883">
              <w:rPr>
                <w:sz w:val="24"/>
                <w:szCs w:val="22"/>
              </w:rPr>
              <w:t xml:space="preserve">Đồ thị hiệu suất </w:t>
            </w:r>
            <w:r w:rsidRPr="00890883">
              <w:rPr>
                <w:sz w:val="24"/>
                <w:szCs w:val="22"/>
              </w:rPr>
              <w:t>động cơ theo tốc độ</w:t>
            </w:r>
          </w:p>
        </w:tc>
        <w:tc>
          <w:tcPr>
            <w:tcW w:w="4369" w:type="dxa"/>
          </w:tcPr>
          <w:p w14:paraId="1212FC05" w14:textId="77777777" w:rsidR="00432ACB" w:rsidRPr="00890883" w:rsidRDefault="00432ACB" w:rsidP="004C3D10">
            <w:pPr>
              <w:tabs>
                <w:tab w:val="left" w:pos="567"/>
              </w:tabs>
              <w:spacing w:before="0" w:after="0" w:line="240" w:lineRule="auto"/>
              <w:ind w:firstLine="0"/>
              <w:jc w:val="center"/>
              <w:rPr>
                <w:szCs w:val="22"/>
              </w:rPr>
            </w:pPr>
            <w:r w:rsidRPr="00890883">
              <w:rPr>
                <w:sz w:val="24"/>
                <w:szCs w:val="22"/>
              </w:rPr>
              <w:t xml:space="preserve">b, Đồ thị mô men </w:t>
            </w:r>
            <w:r w:rsidR="008E226C" w:rsidRPr="00890883">
              <w:rPr>
                <w:sz w:val="24"/>
                <w:szCs w:val="22"/>
              </w:rPr>
              <w:t xml:space="preserve">của động cơ </w:t>
            </w:r>
            <w:r w:rsidRPr="00890883">
              <w:rPr>
                <w:sz w:val="24"/>
                <w:szCs w:val="22"/>
              </w:rPr>
              <w:t>theo tốc độ</w:t>
            </w:r>
          </w:p>
        </w:tc>
      </w:tr>
      <w:tr w:rsidR="00432ACB" w:rsidRPr="005622CF" w14:paraId="13BE01E4" w14:textId="77777777" w:rsidTr="007D5383">
        <w:trPr>
          <w:jc w:val="center"/>
        </w:trPr>
        <w:tc>
          <w:tcPr>
            <w:tcW w:w="8674" w:type="dxa"/>
            <w:gridSpan w:val="2"/>
          </w:tcPr>
          <w:p w14:paraId="28064627" w14:textId="18575705" w:rsidR="00432ACB" w:rsidRPr="005622CF" w:rsidRDefault="00432ACB" w:rsidP="00C71983">
            <w:pPr>
              <w:tabs>
                <w:tab w:val="clear" w:pos="720"/>
                <w:tab w:val="clear" w:pos="1440"/>
                <w:tab w:val="clear" w:pos="2160"/>
                <w:tab w:val="clear" w:pos="4253"/>
                <w:tab w:val="clear" w:pos="8505"/>
              </w:tabs>
              <w:spacing w:before="120" w:after="0" w:line="240" w:lineRule="auto"/>
              <w:ind w:firstLine="0"/>
              <w:jc w:val="center"/>
              <w:rPr>
                <w:b/>
                <w:szCs w:val="22"/>
              </w:rPr>
            </w:pPr>
            <w:r w:rsidRPr="005622CF">
              <w:rPr>
                <w:b/>
                <w:szCs w:val="22"/>
              </w:rPr>
              <w:t xml:space="preserve">Hình </w:t>
            </w:r>
            <w:r w:rsidR="00AE54E5" w:rsidRPr="005622CF">
              <w:rPr>
                <w:b/>
                <w:szCs w:val="22"/>
              </w:rPr>
              <w:t>9</w:t>
            </w:r>
            <w:r w:rsidR="008D4E5C">
              <w:rPr>
                <w:b/>
                <w:szCs w:val="22"/>
              </w:rPr>
              <w:t>.</w:t>
            </w:r>
            <w:r w:rsidRPr="008D4E5C">
              <w:rPr>
                <w:szCs w:val="22"/>
              </w:rPr>
              <w:t xml:space="preserve"> Kết quả mô phỏng đặc tính cô</w:t>
            </w:r>
            <w:r w:rsidR="00C43AE4" w:rsidRPr="008D4E5C">
              <w:rPr>
                <w:szCs w:val="22"/>
              </w:rPr>
              <w:t xml:space="preserve">ng suất đầu ra và hiệu suất động cơ </w:t>
            </w:r>
            <w:r w:rsidR="00C71983">
              <w:rPr>
                <w:szCs w:val="22"/>
              </w:rPr>
              <w:br/>
            </w:r>
            <w:r w:rsidR="00C43AE4" w:rsidRPr="008D4E5C">
              <w:rPr>
                <w:szCs w:val="22"/>
              </w:rPr>
              <w:t xml:space="preserve">khi dùng </w:t>
            </w:r>
            <w:r w:rsidRPr="008D4E5C">
              <w:rPr>
                <w:szCs w:val="22"/>
              </w:rPr>
              <w:t xml:space="preserve">thép </w:t>
            </w:r>
            <w:r w:rsidR="000F3DEE" w:rsidRPr="008D4E5C">
              <w:rPr>
                <w:szCs w:val="22"/>
              </w:rPr>
              <w:t>M235 – 35A</w:t>
            </w:r>
          </w:p>
        </w:tc>
      </w:tr>
    </w:tbl>
    <w:p w14:paraId="7B5B3262" w14:textId="77777777" w:rsidR="00823BCA" w:rsidRPr="00C84A2E" w:rsidRDefault="00823BCA" w:rsidP="00C71983">
      <w:pPr>
        <w:tabs>
          <w:tab w:val="clear" w:pos="720"/>
          <w:tab w:val="clear" w:pos="1440"/>
          <w:tab w:val="clear" w:pos="2160"/>
          <w:tab w:val="clear" w:pos="4253"/>
          <w:tab w:val="clear" w:pos="8505"/>
        </w:tabs>
        <w:spacing w:before="120" w:after="0" w:line="240" w:lineRule="auto"/>
        <w:rPr>
          <w:sz w:val="10"/>
          <w:szCs w:val="26"/>
        </w:rPr>
        <w:sectPr w:rsidR="00823BCA" w:rsidRPr="00C84A2E" w:rsidSect="00607CFD">
          <w:type w:val="continuous"/>
          <w:pgSz w:w="10773" w:h="15309" w:code="9"/>
          <w:pgMar w:top="1134" w:right="1134" w:bottom="1134" w:left="1134" w:header="1304" w:footer="1588" w:gutter="0"/>
          <w:cols w:space="720"/>
          <w:docGrid w:linePitch="360"/>
        </w:sectPr>
      </w:pPr>
    </w:p>
    <w:p w14:paraId="74A8E065" w14:textId="77777777" w:rsidR="00765342" w:rsidRPr="00B26B91" w:rsidRDefault="00AE54E5" w:rsidP="00C71983">
      <w:pPr>
        <w:tabs>
          <w:tab w:val="clear" w:pos="720"/>
          <w:tab w:val="clear" w:pos="1440"/>
          <w:tab w:val="clear" w:pos="2160"/>
          <w:tab w:val="clear" w:pos="4253"/>
          <w:tab w:val="clear" w:pos="8505"/>
        </w:tabs>
        <w:spacing w:before="0" w:after="0" w:line="288" w:lineRule="auto"/>
        <w:rPr>
          <w:sz w:val="24"/>
          <w:szCs w:val="26"/>
        </w:rPr>
      </w:pPr>
      <w:r w:rsidRPr="00B26B91">
        <w:rPr>
          <w:sz w:val="24"/>
          <w:szCs w:val="26"/>
        </w:rPr>
        <w:lastRenderedPageBreak/>
        <w:t>Qua đồ thị đặc tính mô phỏng hiệu s</w:t>
      </w:r>
      <w:r w:rsidR="008E226C" w:rsidRPr="00B26B91">
        <w:rPr>
          <w:sz w:val="24"/>
          <w:szCs w:val="26"/>
        </w:rPr>
        <w:t>uất theo tốc độ của các đặc tính đều phù hợp với lý thuyết. Hiệu suất đặt cực đại dao động quanh giá trị tốc độ đ</w:t>
      </w:r>
      <w:r w:rsidR="000F3DEE" w:rsidRPr="00B26B91">
        <w:rPr>
          <w:sz w:val="24"/>
          <w:szCs w:val="26"/>
        </w:rPr>
        <w:t>ịnh mức của động cơ. Động cơ 0,75</w:t>
      </w:r>
      <w:r w:rsidR="008E226C" w:rsidRPr="00B26B91">
        <w:rPr>
          <w:sz w:val="24"/>
          <w:szCs w:val="26"/>
        </w:rPr>
        <w:t xml:space="preserve">kW với thiết kế </w:t>
      </w:r>
      <w:r w:rsidR="00CD4EC3" w:rsidRPr="00B26B91">
        <w:rPr>
          <w:sz w:val="24"/>
          <w:szCs w:val="26"/>
        </w:rPr>
        <w:lastRenderedPageBreak/>
        <w:t>như ở mục 2 thì đều có mô men khởi động lớn giúp động cơ khởi động dễ dàng.</w:t>
      </w:r>
    </w:p>
    <w:p w14:paraId="0DB57A35" w14:textId="77777777" w:rsidR="007C64A4" w:rsidRPr="00B26B91" w:rsidRDefault="00383674" w:rsidP="00C84A2E">
      <w:pPr>
        <w:tabs>
          <w:tab w:val="clear" w:pos="720"/>
          <w:tab w:val="clear" w:pos="1440"/>
          <w:tab w:val="clear" w:pos="2160"/>
          <w:tab w:val="clear" w:pos="4253"/>
          <w:tab w:val="clear" w:pos="8505"/>
        </w:tabs>
        <w:spacing w:before="120" w:after="120" w:line="240" w:lineRule="auto"/>
        <w:ind w:firstLine="0"/>
        <w:rPr>
          <w:b/>
          <w:sz w:val="24"/>
          <w:szCs w:val="26"/>
        </w:rPr>
      </w:pPr>
      <w:r w:rsidRPr="00B26B91">
        <w:rPr>
          <w:b/>
          <w:sz w:val="24"/>
          <w:szCs w:val="26"/>
        </w:rPr>
        <w:t>4. KẾT LUẬN</w:t>
      </w:r>
    </w:p>
    <w:p w14:paraId="061DEBF2" w14:textId="77777777" w:rsidR="005E4A0F" w:rsidRPr="00B26B91" w:rsidRDefault="00862F58" w:rsidP="006D791B">
      <w:pPr>
        <w:tabs>
          <w:tab w:val="clear" w:pos="720"/>
          <w:tab w:val="clear" w:pos="1440"/>
          <w:tab w:val="clear" w:pos="2160"/>
          <w:tab w:val="clear" w:pos="4253"/>
          <w:tab w:val="clear" w:pos="8505"/>
        </w:tabs>
        <w:spacing w:before="0" w:after="0" w:line="288" w:lineRule="auto"/>
        <w:rPr>
          <w:sz w:val="24"/>
          <w:szCs w:val="26"/>
        </w:rPr>
      </w:pPr>
      <w:r w:rsidRPr="00B26B91">
        <w:rPr>
          <w:sz w:val="24"/>
          <w:szCs w:val="26"/>
        </w:rPr>
        <w:t xml:space="preserve">Sau khi tính toán thiết kế lý thuyết, </w:t>
      </w:r>
      <w:r w:rsidRPr="00B26B91">
        <w:rPr>
          <w:sz w:val="24"/>
          <w:szCs w:val="26"/>
        </w:rPr>
        <w:lastRenderedPageBreak/>
        <w:t>kết quả tính toán kích th</w:t>
      </w:r>
      <w:r w:rsidR="00C43AE4" w:rsidRPr="00B26B91">
        <w:rPr>
          <w:sz w:val="24"/>
          <w:szCs w:val="26"/>
        </w:rPr>
        <w:t xml:space="preserve">ước thông qua phần mềm </w:t>
      </w:r>
      <w:r w:rsidRPr="00B26B91">
        <w:rPr>
          <w:sz w:val="24"/>
          <w:szCs w:val="26"/>
        </w:rPr>
        <w:t>Ansys, tác giả đã mô phỏng đưa ra thông số thiết kế của động cơ KĐB</w:t>
      </w:r>
      <w:r w:rsidR="00115958" w:rsidRPr="00B26B91">
        <w:rPr>
          <w:sz w:val="24"/>
          <w:szCs w:val="26"/>
        </w:rPr>
        <w:t xml:space="preserve">. Kết quả mô phỏng cho thấy các thông số tính toán thiết kế ban đầu là hoàn toàn phù hợp với </w:t>
      </w:r>
      <w:r w:rsidR="00CD4EC3" w:rsidRPr="00B26B91">
        <w:rPr>
          <w:sz w:val="24"/>
          <w:szCs w:val="26"/>
        </w:rPr>
        <w:t>tiêu chuẩn thiết kế 9001:2008</w:t>
      </w:r>
      <w:r w:rsidR="00115958" w:rsidRPr="00B26B91">
        <w:rPr>
          <w:sz w:val="24"/>
          <w:szCs w:val="26"/>
        </w:rPr>
        <w:t xml:space="preserve">. </w:t>
      </w:r>
      <w:r w:rsidR="00D07CB2" w:rsidRPr="00B26B91">
        <w:rPr>
          <w:sz w:val="24"/>
          <w:szCs w:val="26"/>
        </w:rPr>
        <w:t>Bằng cách sử dụng các vật liệu khác nhau, ta có thể đánh giá được các thông số đầu ra của động cơ như hiệu suất, tốc độ định mức, mô men đầu ra và hệ số trượt so với lý thuyết</w:t>
      </w:r>
      <w:r w:rsidR="00E33C0F" w:rsidRPr="00B26B91">
        <w:rPr>
          <w:sz w:val="24"/>
          <w:szCs w:val="26"/>
        </w:rPr>
        <w:t xml:space="preserve">. </w:t>
      </w:r>
      <w:r w:rsidRPr="00B26B91">
        <w:rPr>
          <w:sz w:val="24"/>
          <w:szCs w:val="26"/>
        </w:rPr>
        <w:t>Thông qua quá trình tính toán lý thuyết và mô phỏng cũng như đánh giá kết quả tính toán với các động cơ cùng loại trên thị trường hiện nay giúp sinh viên hiểu rõ hơn về mục tiêu của môn học, là cơ sở để sinh viên điện nghiên cứu sâu hơn về chuyên ngành.</w:t>
      </w:r>
    </w:p>
    <w:p w14:paraId="44F1483A" w14:textId="77777777" w:rsidR="00054AC5" w:rsidRPr="00F746A4" w:rsidRDefault="00EB4961" w:rsidP="00472E96">
      <w:pPr>
        <w:tabs>
          <w:tab w:val="clear" w:pos="720"/>
          <w:tab w:val="clear" w:pos="1440"/>
          <w:tab w:val="clear" w:pos="2160"/>
          <w:tab w:val="clear" w:pos="4253"/>
          <w:tab w:val="clear" w:pos="8505"/>
        </w:tabs>
        <w:spacing w:before="120" w:after="120" w:line="240" w:lineRule="auto"/>
        <w:ind w:firstLine="0"/>
        <w:rPr>
          <w:b/>
          <w:sz w:val="24"/>
        </w:rPr>
      </w:pPr>
      <w:r w:rsidRPr="00F746A4">
        <w:rPr>
          <w:b/>
          <w:sz w:val="24"/>
        </w:rPr>
        <w:t>TÀI LIỆU THAM KHẢO</w:t>
      </w:r>
    </w:p>
    <w:p w14:paraId="776CC471" w14:textId="77777777" w:rsidR="00A734D1" w:rsidRPr="005622CF" w:rsidRDefault="00A734D1"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lastRenderedPageBreak/>
        <w:t>Ansoft</w:t>
      </w:r>
      <w:r w:rsidRPr="005622CF">
        <w:rPr>
          <w:szCs w:val="22"/>
          <w:vertAlign w:val="superscript"/>
        </w:rPr>
        <w:t>TM</w:t>
      </w:r>
      <w:r w:rsidRPr="005622CF">
        <w:rPr>
          <w:szCs w:val="22"/>
        </w:rPr>
        <w:t xml:space="preserve"> Co., “Maxwell v.14 Online Help”.</w:t>
      </w:r>
    </w:p>
    <w:p w14:paraId="22B9080E" w14:textId="77777777" w:rsidR="00A734D1" w:rsidRPr="005622CF" w:rsidRDefault="00203C02"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t>Công ty cổ phần chế tạo điện cơ Hà Nội [2017], “</w:t>
      </w:r>
      <w:r w:rsidRPr="005622CF">
        <w:rPr>
          <w:i/>
          <w:szCs w:val="22"/>
        </w:rPr>
        <w:t>Dãy động cơ điện không đồng bộ ba pha 4KA_2003</w:t>
      </w:r>
      <w:r w:rsidRPr="005622CF">
        <w:rPr>
          <w:szCs w:val="22"/>
        </w:rPr>
        <w:t>”.</w:t>
      </w:r>
    </w:p>
    <w:p w14:paraId="2F76D53B" w14:textId="77777777" w:rsidR="00A734D1" w:rsidRPr="005622CF" w:rsidRDefault="00203C02"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t>Hệ thống quản lý chất lượng ISO 9001 : 2008, “</w:t>
      </w:r>
      <w:r w:rsidRPr="005622CF">
        <w:rPr>
          <w:i/>
          <w:szCs w:val="22"/>
        </w:rPr>
        <w:t xml:space="preserve">Động cơ điện </w:t>
      </w:r>
      <w:r w:rsidR="00342C35" w:rsidRPr="005622CF">
        <w:rPr>
          <w:i/>
          <w:szCs w:val="22"/>
        </w:rPr>
        <w:t>KĐB</w:t>
      </w:r>
      <w:r w:rsidRPr="005622CF">
        <w:rPr>
          <w:i/>
          <w:szCs w:val="22"/>
        </w:rPr>
        <w:t xml:space="preserve"> ba pha roto lồng sóc – 50Hz</w:t>
      </w:r>
      <w:r w:rsidRPr="005622CF">
        <w:rPr>
          <w:szCs w:val="22"/>
        </w:rPr>
        <w:t>”.</w:t>
      </w:r>
    </w:p>
    <w:p w14:paraId="7CDF1198" w14:textId="77777777" w:rsidR="00A734D1" w:rsidRPr="005622CF" w:rsidRDefault="00C43AE4"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7557D3">
        <w:t>Http://www.vihem.com.vn/dong-co-dien-khong-dong-bo-3-pha-roto-long-soc-50hz-p42025.html</w:t>
      </w:r>
    </w:p>
    <w:p w14:paraId="14B2FA45" w14:textId="77777777" w:rsidR="00A734D1" w:rsidRPr="005622CF" w:rsidRDefault="00203C02"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t>Https://vi.wikipedia.org/wiki/Động_cơ_điện_không_đồng_bộ</w:t>
      </w:r>
    </w:p>
    <w:p w14:paraId="3137DAE5" w14:textId="77777777" w:rsidR="00A734D1" w:rsidRPr="005622CF" w:rsidRDefault="00203C02"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t>Surahammars Bruk AB “</w:t>
      </w:r>
      <w:r w:rsidRPr="005622CF">
        <w:rPr>
          <w:i/>
          <w:szCs w:val="22"/>
        </w:rPr>
        <w:t>Table A1: Magnetic sheets: Typical peak magnetic field strength, A/m at 50Hz</w:t>
      </w:r>
      <w:r w:rsidRPr="005622CF">
        <w:rPr>
          <w:szCs w:val="22"/>
        </w:rPr>
        <w:t>”.</w:t>
      </w:r>
    </w:p>
    <w:p w14:paraId="46D55503" w14:textId="77777777" w:rsidR="00A734D1" w:rsidRPr="005622CF" w:rsidRDefault="00203C02"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rPr>
        <w:t>T.A. Stol</w:t>
      </w:r>
      <w:r w:rsidR="00342C35" w:rsidRPr="005622CF">
        <w:rPr>
          <w:szCs w:val="22"/>
        </w:rPr>
        <w:t>arski, Y. Nakasone,</w:t>
      </w:r>
      <w:r w:rsidRPr="005622CF">
        <w:rPr>
          <w:szCs w:val="22"/>
        </w:rPr>
        <w:t xml:space="preserve"> [2006],</w:t>
      </w:r>
      <w:r w:rsidRPr="005622CF">
        <w:rPr>
          <w:i/>
          <w:szCs w:val="22"/>
        </w:rPr>
        <w:t xml:space="preserve"> “Engineering Analysis with ANSYS Software”</w:t>
      </w:r>
      <w:r w:rsidRPr="005622CF">
        <w:rPr>
          <w:szCs w:val="22"/>
        </w:rPr>
        <w:t>, Elsevier.</w:t>
      </w:r>
    </w:p>
    <w:p w14:paraId="012B3B6C" w14:textId="53EF8581" w:rsidR="009F7485" w:rsidRPr="005622CF" w:rsidRDefault="009F7485" w:rsidP="007557D3">
      <w:pPr>
        <w:pStyle w:val="Tiliuthamkhonidung"/>
        <w:tabs>
          <w:tab w:val="clear" w:pos="454"/>
          <w:tab w:val="clear" w:pos="720"/>
          <w:tab w:val="clear" w:pos="1440"/>
          <w:tab w:val="clear" w:pos="2160"/>
          <w:tab w:val="clear" w:pos="4253"/>
          <w:tab w:val="clear" w:pos="8505"/>
        </w:tabs>
        <w:spacing w:before="120" w:after="0" w:line="240" w:lineRule="auto"/>
        <w:rPr>
          <w:szCs w:val="22"/>
        </w:rPr>
      </w:pPr>
      <w:r w:rsidRPr="005622CF">
        <w:rPr>
          <w:szCs w:val="22"/>
          <w:lang w:val="vi-VN"/>
        </w:rPr>
        <w:t xml:space="preserve">Trần Khánh Hà, Nguyễn Hồng Thanh </w:t>
      </w:r>
      <w:r w:rsidRPr="005622CF">
        <w:rPr>
          <w:szCs w:val="22"/>
        </w:rPr>
        <w:t xml:space="preserve">[2007], </w:t>
      </w:r>
      <w:r w:rsidRPr="005622CF">
        <w:rPr>
          <w:szCs w:val="22"/>
          <w:lang w:val="vi-VN"/>
        </w:rPr>
        <w:t>“</w:t>
      </w:r>
      <w:r w:rsidRPr="005622CF">
        <w:rPr>
          <w:i/>
          <w:szCs w:val="22"/>
          <w:lang w:val="vi-VN"/>
        </w:rPr>
        <w:t>Thiết kế máy điện</w:t>
      </w:r>
      <w:r w:rsidR="00472E96">
        <w:rPr>
          <w:szCs w:val="22"/>
          <w:lang w:val="vi-VN"/>
        </w:rPr>
        <w:t>”, Nxb</w:t>
      </w:r>
      <w:r w:rsidRPr="005622CF">
        <w:rPr>
          <w:szCs w:val="22"/>
          <w:lang w:val="vi-VN"/>
        </w:rPr>
        <w:t xml:space="preserve"> </w:t>
      </w:r>
      <w:r w:rsidRPr="005622CF">
        <w:rPr>
          <w:szCs w:val="22"/>
        </w:rPr>
        <w:t>KHKT.</w:t>
      </w:r>
    </w:p>
    <w:p w14:paraId="72933DDA" w14:textId="77777777" w:rsidR="00823BCA" w:rsidRDefault="00823BCA" w:rsidP="00607CFD">
      <w:pPr>
        <w:tabs>
          <w:tab w:val="clear" w:pos="720"/>
          <w:tab w:val="clear" w:pos="1440"/>
          <w:tab w:val="clear" w:pos="2160"/>
          <w:tab w:val="clear" w:pos="4253"/>
          <w:tab w:val="clear" w:pos="8505"/>
        </w:tabs>
        <w:spacing w:before="120" w:after="120" w:line="240" w:lineRule="auto"/>
        <w:ind w:firstLine="0"/>
        <w:jc w:val="center"/>
        <w:rPr>
          <w:b/>
          <w:sz w:val="26"/>
          <w:szCs w:val="26"/>
        </w:rPr>
        <w:sectPr w:rsidR="00823BCA" w:rsidSect="00D97B67">
          <w:type w:val="continuous"/>
          <w:pgSz w:w="10773" w:h="15309" w:code="9"/>
          <w:pgMar w:top="1134" w:right="1134" w:bottom="1134" w:left="1134" w:header="1304" w:footer="1588" w:gutter="0"/>
          <w:cols w:num="2" w:space="425"/>
          <w:docGrid w:linePitch="360"/>
        </w:sectPr>
      </w:pPr>
    </w:p>
    <w:p w14:paraId="15B8C711" w14:textId="77777777" w:rsidR="001E38BA" w:rsidRDefault="001E38BA" w:rsidP="00C71983">
      <w:pPr>
        <w:tabs>
          <w:tab w:val="clear" w:pos="720"/>
          <w:tab w:val="clear" w:pos="1440"/>
          <w:tab w:val="clear" w:pos="2160"/>
          <w:tab w:val="clear" w:pos="4253"/>
          <w:tab w:val="clear" w:pos="8505"/>
        </w:tabs>
        <w:spacing w:before="0" w:after="0" w:line="240" w:lineRule="auto"/>
        <w:ind w:firstLine="0"/>
        <w:jc w:val="center"/>
        <w:rPr>
          <w:b/>
          <w:sz w:val="26"/>
          <w:szCs w:val="26"/>
        </w:rPr>
      </w:pPr>
    </w:p>
    <w:p w14:paraId="33B1ABFB" w14:textId="77777777" w:rsidR="00110417" w:rsidRPr="00110417" w:rsidRDefault="00110417" w:rsidP="00110417">
      <w:pPr>
        <w:tabs>
          <w:tab w:val="clear" w:pos="720"/>
          <w:tab w:val="clear" w:pos="1440"/>
          <w:tab w:val="clear" w:pos="2160"/>
          <w:tab w:val="clear" w:pos="4253"/>
          <w:tab w:val="clear" w:pos="8505"/>
        </w:tabs>
        <w:autoSpaceDE w:val="0"/>
        <w:autoSpaceDN w:val="0"/>
        <w:spacing w:before="0" w:after="0" w:line="240" w:lineRule="auto"/>
        <w:ind w:firstLine="0"/>
        <w:jc w:val="center"/>
        <w:rPr>
          <w:b/>
          <w:sz w:val="26"/>
          <w:szCs w:val="26"/>
        </w:rPr>
      </w:pPr>
      <w:r w:rsidRPr="00110417">
        <w:rPr>
          <w:b/>
          <w:sz w:val="26"/>
          <w:szCs w:val="26"/>
        </w:rPr>
        <w:t xml:space="preserve">APPLICATION OF SIMULATION ANSYS MAXWELL SOFTWARE IN DESIGN TEACHING ASYNCHRONOUS MOTOR CAGE WITH 2 POLE 0.75KW AND EVALUATION OF DESIGN RESULTS </w:t>
      </w:r>
    </w:p>
    <w:p w14:paraId="421F8B9C" w14:textId="77777777" w:rsidR="00110417" w:rsidRPr="00110417" w:rsidRDefault="00110417" w:rsidP="00110417">
      <w:pPr>
        <w:tabs>
          <w:tab w:val="clear" w:pos="720"/>
          <w:tab w:val="clear" w:pos="1440"/>
          <w:tab w:val="clear" w:pos="2160"/>
          <w:tab w:val="clear" w:pos="4253"/>
          <w:tab w:val="clear" w:pos="8505"/>
        </w:tabs>
        <w:autoSpaceDE w:val="0"/>
        <w:autoSpaceDN w:val="0"/>
        <w:spacing w:before="0" w:after="0" w:line="240" w:lineRule="auto"/>
        <w:ind w:firstLine="0"/>
        <w:jc w:val="center"/>
        <w:rPr>
          <w:b/>
          <w:sz w:val="26"/>
          <w:szCs w:val="26"/>
        </w:rPr>
      </w:pPr>
      <w:r w:rsidRPr="00110417">
        <w:rPr>
          <w:b/>
          <w:sz w:val="26"/>
          <w:szCs w:val="26"/>
        </w:rPr>
        <w:t>WITH MOTORS MADE IN VIETNAM</w:t>
      </w:r>
    </w:p>
    <w:p w14:paraId="4F3BA7D4" w14:textId="77777777" w:rsidR="00110417" w:rsidRPr="00110417" w:rsidRDefault="00110417" w:rsidP="00110417">
      <w:pPr>
        <w:tabs>
          <w:tab w:val="clear" w:pos="720"/>
          <w:tab w:val="clear" w:pos="1440"/>
          <w:tab w:val="clear" w:pos="2160"/>
          <w:tab w:val="clear" w:pos="4253"/>
          <w:tab w:val="clear" w:pos="8505"/>
        </w:tabs>
        <w:autoSpaceDE w:val="0"/>
        <w:autoSpaceDN w:val="0"/>
        <w:spacing w:before="0" w:after="0" w:line="240" w:lineRule="auto"/>
        <w:ind w:firstLine="0"/>
        <w:jc w:val="center"/>
        <w:rPr>
          <w:b/>
          <w:sz w:val="24"/>
          <w:szCs w:val="26"/>
        </w:rPr>
      </w:pPr>
    </w:p>
    <w:p w14:paraId="3EA246C8" w14:textId="0785BA4C" w:rsidR="00110417" w:rsidRPr="00110417" w:rsidRDefault="00110417" w:rsidP="005D4DA4">
      <w:pPr>
        <w:tabs>
          <w:tab w:val="clear" w:pos="720"/>
          <w:tab w:val="clear" w:pos="1440"/>
          <w:tab w:val="clear" w:pos="2160"/>
          <w:tab w:val="clear" w:pos="4253"/>
          <w:tab w:val="clear" w:pos="8505"/>
        </w:tabs>
        <w:autoSpaceDE w:val="0"/>
        <w:autoSpaceDN w:val="0"/>
        <w:spacing w:before="0" w:after="0" w:line="240" w:lineRule="auto"/>
        <w:rPr>
          <w:i/>
          <w:szCs w:val="22"/>
        </w:rPr>
      </w:pPr>
      <w:r w:rsidRPr="00110417">
        <w:rPr>
          <w:b/>
          <w:i/>
          <w:szCs w:val="22"/>
        </w:rPr>
        <w:t>Abstract</w:t>
      </w:r>
      <w:r w:rsidR="000949B6">
        <w:rPr>
          <w:b/>
          <w:i/>
          <w:szCs w:val="22"/>
        </w:rPr>
        <w:t>.</w:t>
      </w:r>
      <w:r w:rsidRPr="00110417">
        <w:rPr>
          <w:i/>
          <w:szCs w:val="22"/>
        </w:rPr>
        <w:t xml:space="preserve"> Applying calculations and simulations on computers is no longer a new issue in the world. All mechanical and electrical products are designed and simulated by manufacturers including material properties on the computer before being put into production. In Vietnam, simulating and designing on the computer has been widely applied in the mechanical industry, but for electrical equipment, the magnetic field simulation and magnetic materials are relatively complicated, so the method is in the process of training and transferring technology. In the electrical engineering training program, the application of design software in teaching is relatively new, in actual fact, these software are very multifarious, through using simulation calculus helps students more specialized in-depth study skills and evaluate theoretical design and practical products. In the content of the article, the author presents the steps to calculate motor design theory and simulate the results of squirrel cage asynchronous motors (KĐB) 0.75kW on Ansys Maxwell software. Then evaluating of simulation results compared with the quality of the current market-produced motors of Hanoi Electromechanical Manufacturing Joint Stock Company (Hem), Vietnam-Hungari electric machinery manufacturing Joint Stock Company </w:t>
      </w:r>
      <w:r w:rsidRPr="00110417">
        <w:rPr>
          <w:i/>
          <w:szCs w:val="22"/>
        </w:rPr>
        <w:lastRenderedPageBreak/>
        <w:t>(Vihem).</w:t>
      </w:r>
    </w:p>
    <w:p w14:paraId="72824D88" w14:textId="77777777" w:rsidR="00110417" w:rsidRPr="00110417" w:rsidRDefault="00110417" w:rsidP="00110417">
      <w:pPr>
        <w:tabs>
          <w:tab w:val="clear" w:pos="720"/>
          <w:tab w:val="clear" w:pos="1440"/>
          <w:tab w:val="clear" w:pos="2160"/>
          <w:tab w:val="clear" w:pos="4253"/>
          <w:tab w:val="clear" w:pos="8505"/>
        </w:tabs>
        <w:autoSpaceDE w:val="0"/>
        <w:autoSpaceDN w:val="0"/>
        <w:spacing w:before="0" w:after="0" w:line="240" w:lineRule="auto"/>
        <w:ind w:firstLine="0"/>
        <w:jc w:val="left"/>
        <w:rPr>
          <w:i/>
          <w:sz w:val="18"/>
          <w:szCs w:val="22"/>
        </w:rPr>
      </w:pPr>
    </w:p>
    <w:p w14:paraId="0BE5434F" w14:textId="77777777" w:rsidR="00110417" w:rsidRPr="00110417" w:rsidRDefault="00110417" w:rsidP="005D4DA4">
      <w:pPr>
        <w:tabs>
          <w:tab w:val="clear" w:pos="720"/>
          <w:tab w:val="clear" w:pos="1440"/>
          <w:tab w:val="clear" w:pos="2160"/>
          <w:tab w:val="clear" w:pos="4253"/>
          <w:tab w:val="clear" w:pos="8505"/>
        </w:tabs>
        <w:autoSpaceDE w:val="0"/>
        <w:autoSpaceDN w:val="0"/>
        <w:spacing w:before="0" w:after="0" w:line="240" w:lineRule="auto"/>
        <w:jc w:val="left"/>
        <w:rPr>
          <w:b/>
          <w:szCs w:val="22"/>
        </w:rPr>
      </w:pPr>
      <w:r w:rsidRPr="005D4DA4">
        <w:rPr>
          <w:b/>
          <w:i/>
          <w:szCs w:val="22"/>
        </w:rPr>
        <w:t>Keywords:</w:t>
      </w:r>
      <w:r w:rsidRPr="00110417">
        <w:rPr>
          <w:b/>
          <w:szCs w:val="22"/>
        </w:rPr>
        <w:t xml:space="preserve"> </w:t>
      </w:r>
      <w:r w:rsidRPr="00110417">
        <w:rPr>
          <w:i/>
          <w:szCs w:val="22"/>
        </w:rPr>
        <w:t>Squirrel cage asynchronous motors, calculations and simulations, Ansys Maxwell software.</w:t>
      </w:r>
    </w:p>
    <w:p w14:paraId="7553EC90" w14:textId="77777777" w:rsidR="00110417" w:rsidRPr="00110417" w:rsidRDefault="00110417" w:rsidP="00057FEF">
      <w:pPr>
        <w:tabs>
          <w:tab w:val="clear" w:pos="720"/>
          <w:tab w:val="clear" w:pos="1440"/>
          <w:tab w:val="clear" w:pos="2160"/>
          <w:tab w:val="clear" w:pos="4253"/>
          <w:tab w:val="clear" w:pos="8505"/>
        </w:tabs>
        <w:autoSpaceDE w:val="0"/>
        <w:autoSpaceDN w:val="0"/>
        <w:spacing w:before="0" w:after="0" w:line="288" w:lineRule="auto"/>
        <w:ind w:right="-45"/>
        <w:rPr>
          <w:i/>
          <w:szCs w:val="22"/>
          <w:lang w:val="x-none" w:eastAsia="x-none"/>
        </w:rPr>
      </w:pPr>
    </w:p>
    <w:p w14:paraId="6CD34F75" w14:textId="6BCE869D" w:rsidR="00C23C51" w:rsidRPr="00A007B7" w:rsidRDefault="004767C5" w:rsidP="00391025">
      <w:pPr>
        <w:tabs>
          <w:tab w:val="clear" w:pos="720"/>
          <w:tab w:val="clear" w:pos="1440"/>
          <w:tab w:val="clear" w:pos="2160"/>
          <w:tab w:val="clear" w:pos="4253"/>
          <w:tab w:val="clear" w:pos="8505"/>
        </w:tabs>
        <w:spacing w:before="0" w:after="0" w:line="240" w:lineRule="auto"/>
        <w:ind w:firstLine="0"/>
        <w:rPr>
          <w:i/>
          <w:sz w:val="24"/>
        </w:rPr>
      </w:pPr>
      <w:r w:rsidRPr="00A007B7">
        <w:rPr>
          <w:i/>
          <w:sz w:val="24"/>
        </w:rPr>
        <w:t>*</w:t>
      </w:r>
      <w:r w:rsidR="00C23C51" w:rsidRPr="00A007B7">
        <w:rPr>
          <w:i/>
          <w:sz w:val="24"/>
        </w:rPr>
        <w:t>Liên hệ</w:t>
      </w:r>
      <w:r w:rsidR="009F0DF3" w:rsidRPr="00A007B7">
        <w:rPr>
          <w:i/>
          <w:sz w:val="24"/>
        </w:rPr>
        <w:t>:</w:t>
      </w:r>
    </w:p>
    <w:p w14:paraId="019C3438" w14:textId="77777777" w:rsidR="00C23C51" w:rsidRPr="007D3FD2" w:rsidRDefault="00C23C51" w:rsidP="004767C5">
      <w:pPr>
        <w:tabs>
          <w:tab w:val="clear" w:pos="720"/>
          <w:tab w:val="clear" w:pos="1440"/>
          <w:tab w:val="clear" w:pos="2160"/>
          <w:tab w:val="clear" w:pos="4253"/>
          <w:tab w:val="clear" w:pos="8505"/>
        </w:tabs>
        <w:spacing w:before="120" w:after="120" w:line="240" w:lineRule="auto"/>
        <w:ind w:firstLine="0"/>
        <w:rPr>
          <w:b/>
          <w:sz w:val="24"/>
          <w:szCs w:val="20"/>
        </w:rPr>
      </w:pPr>
      <w:r w:rsidRPr="007D3FD2">
        <w:rPr>
          <w:b/>
          <w:sz w:val="24"/>
          <w:szCs w:val="20"/>
        </w:rPr>
        <w:t>ThS. Trần Thanh Tuyền</w:t>
      </w:r>
    </w:p>
    <w:p w14:paraId="608BED6E" w14:textId="77777777" w:rsidR="00F85BFB" w:rsidRPr="004767C5" w:rsidRDefault="00C23C51" w:rsidP="004767C5">
      <w:pPr>
        <w:tabs>
          <w:tab w:val="clear" w:pos="720"/>
          <w:tab w:val="clear" w:pos="1440"/>
          <w:tab w:val="clear" w:pos="2160"/>
          <w:tab w:val="clear" w:pos="4253"/>
          <w:tab w:val="clear" w:pos="8505"/>
        </w:tabs>
        <w:spacing w:after="0" w:line="288" w:lineRule="auto"/>
        <w:ind w:firstLine="0"/>
        <w:rPr>
          <w:i/>
          <w:sz w:val="24"/>
          <w:szCs w:val="20"/>
        </w:rPr>
      </w:pPr>
      <w:r w:rsidRPr="004767C5">
        <w:rPr>
          <w:i/>
          <w:sz w:val="24"/>
          <w:szCs w:val="20"/>
        </w:rPr>
        <w:t>Khoa Điện, Trường Đại học Công nghiệp Quảng Ninh</w:t>
      </w:r>
    </w:p>
    <w:p w14:paraId="732091CA" w14:textId="77777777" w:rsidR="007D3FD2" w:rsidRPr="004767C5" w:rsidRDefault="007D3FD2" w:rsidP="004767C5">
      <w:pPr>
        <w:tabs>
          <w:tab w:val="clear" w:pos="720"/>
          <w:tab w:val="clear" w:pos="1440"/>
          <w:tab w:val="clear" w:pos="2160"/>
          <w:tab w:val="clear" w:pos="4253"/>
          <w:tab w:val="clear" w:pos="8505"/>
        </w:tabs>
        <w:spacing w:before="0" w:after="0" w:line="288" w:lineRule="auto"/>
        <w:ind w:firstLine="0"/>
        <w:rPr>
          <w:i/>
          <w:sz w:val="24"/>
          <w:szCs w:val="22"/>
        </w:rPr>
      </w:pPr>
      <w:r w:rsidRPr="004767C5">
        <w:rPr>
          <w:i/>
          <w:sz w:val="24"/>
          <w:szCs w:val="22"/>
        </w:rPr>
        <w:t>Email: tuyenttbk48@gmail.com</w:t>
      </w:r>
    </w:p>
    <w:sectPr w:rsidR="007D3FD2" w:rsidRPr="004767C5" w:rsidSect="00607CFD">
      <w:type w:val="continuous"/>
      <w:pgSz w:w="10773" w:h="15309" w:code="9"/>
      <w:pgMar w:top="1134" w:right="1134" w:bottom="1134" w:left="1134" w:header="1304" w:footer="15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31582" w14:textId="77777777" w:rsidR="00023033" w:rsidRDefault="00023033">
      <w:r>
        <w:separator/>
      </w:r>
    </w:p>
  </w:endnote>
  <w:endnote w:type="continuationSeparator" w:id="0">
    <w:p w14:paraId="315CBFFD" w14:textId="77777777" w:rsidR="00023033" w:rsidRDefault="0002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5B93D" w14:textId="544FCFA9" w:rsidR="00BE3EFA" w:rsidRDefault="00BE3EFA">
    <w:pPr>
      <w:pStyle w:val="Footer"/>
      <w:ind w:right="360"/>
    </w:pPr>
    <w:r>
      <w:fldChar w:fldCharType="begin"/>
    </w:r>
    <w:r>
      <w:instrText xml:space="preserve"> PAGE   \* MERGEFORMAT </w:instrText>
    </w:r>
    <w:r>
      <w:fldChar w:fldCharType="separate"/>
    </w:r>
    <w:r w:rsidR="000949B6">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8009E" w14:textId="31FF10E4" w:rsidR="00BE3EFA" w:rsidRPr="00C33419" w:rsidRDefault="00BE3EFA" w:rsidP="001A34E7">
    <w:pPr>
      <w:pStyle w:val="Footer"/>
      <w:jc w:val="right"/>
    </w:pPr>
    <w:r>
      <w:fldChar w:fldCharType="begin"/>
    </w:r>
    <w:r>
      <w:instrText xml:space="preserve"> PAGE   \* MERGEFORMAT </w:instrText>
    </w:r>
    <w:r>
      <w:fldChar w:fldCharType="separate"/>
    </w:r>
    <w:r w:rsidR="000949B6">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60A62" w14:textId="77777777" w:rsidR="00023033" w:rsidRDefault="00023033">
      <w:r>
        <w:separator/>
      </w:r>
    </w:p>
  </w:footnote>
  <w:footnote w:type="continuationSeparator" w:id="0">
    <w:p w14:paraId="599CE461" w14:textId="77777777" w:rsidR="00023033" w:rsidRDefault="000230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E1BF" w14:textId="01AA2362" w:rsidR="00AC577C" w:rsidRPr="00AC577C" w:rsidRDefault="00AC577C" w:rsidP="00AC577C">
    <w:pPr>
      <w:pStyle w:val="Header"/>
      <w:tabs>
        <w:tab w:val="clear" w:pos="720"/>
        <w:tab w:val="clear" w:pos="1440"/>
        <w:tab w:val="clear" w:pos="2160"/>
        <w:tab w:val="clear" w:pos="4253"/>
        <w:tab w:val="clear" w:pos="4320"/>
        <w:tab w:val="clear" w:pos="8505"/>
        <w:tab w:val="clear" w:pos="8640"/>
      </w:tabs>
      <w:jc w:val="right"/>
      <w:rPr>
        <w:lang w:val="en-US"/>
      </w:rPr>
    </w:pPr>
    <w:r>
      <w:rPr>
        <w:lang w:val="en-US"/>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3A80" w14:textId="3E375053" w:rsidR="00AC577C" w:rsidRPr="00AC577C" w:rsidRDefault="00AC577C" w:rsidP="00AC577C">
    <w:pPr>
      <w:pStyle w:val="Header"/>
      <w:tabs>
        <w:tab w:val="clear" w:pos="720"/>
        <w:tab w:val="clear" w:pos="1440"/>
        <w:tab w:val="clear" w:pos="2160"/>
        <w:tab w:val="clear" w:pos="4253"/>
        <w:tab w:val="clear" w:pos="4320"/>
        <w:tab w:val="clear" w:pos="8505"/>
        <w:tab w:val="clear" w:pos="8640"/>
      </w:tabs>
      <w:ind w:firstLine="0"/>
      <w:jc w:val="left"/>
      <w:rPr>
        <w:lang w:val="en-US"/>
      </w:rPr>
    </w:pPr>
    <w:r>
      <w:rPr>
        <w:lang w:val="en-US"/>
      </w:rPr>
      <w:t>TCKH&amp;CN, 19.(01),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9FC"/>
    <w:multiLevelType w:val="hybridMultilevel"/>
    <w:tmpl w:val="566E14E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 w15:restartNumberingAfterBreak="0">
    <w:nsid w:val="021F0769"/>
    <w:multiLevelType w:val="multilevel"/>
    <w:tmpl w:val="344EF466"/>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 w15:restartNumberingAfterBreak="0">
    <w:nsid w:val="02BB6E08"/>
    <w:multiLevelType w:val="multilevel"/>
    <w:tmpl w:val="C60A1B6E"/>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3" w15:restartNumberingAfterBreak="0">
    <w:nsid w:val="0B3C3977"/>
    <w:multiLevelType w:val="hybridMultilevel"/>
    <w:tmpl w:val="B83C5C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A448FA"/>
    <w:multiLevelType w:val="hybridMultilevel"/>
    <w:tmpl w:val="2C40FC22"/>
    <w:lvl w:ilvl="0" w:tplc="7AA0DC8A">
      <w:start w:val="1"/>
      <w:numFmt w:val="lowerLetter"/>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1DF9"/>
    <w:multiLevelType w:val="hybridMultilevel"/>
    <w:tmpl w:val="022A85E4"/>
    <w:lvl w:ilvl="0" w:tplc="0409000F">
      <w:start w:val="1"/>
      <w:numFmt w:val="decimal"/>
      <w:lvlText w:val="%1."/>
      <w:lvlJc w:val="left"/>
      <w:pPr>
        <w:tabs>
          <w:tab w:val="num" w:pos="692"/>
        </w:tabs>
        <w:ind w:left="692" w:hanging="360"/>
      </w:p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6" w15:restartNumberingAfterBreak="0">
    <w:nsid w:val="224D0DE6"/>
    <w:multiLevelType w:val="hybridMultilevel"/>
    <w:tmpl w:val="AFB2AD2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7" w15:restartNumberingAfterBreak="0">
    <w:nsid w:val="22776656"/>
    <w:multiLevelType w:val="hybridMultilevel"/>
    <w:tmpl w:val="83A24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C41D63"/>
    <w:multiLevelType w:val="hybridMultilevel"/>
    <w:tmpl w:val="6FC67522"/>
    <w:lvl w:ilvl="0" w:tplc="F25C63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92DEC"/>
    <w:multiLevelType w:val="hybridMultilevel"/>
    <w:tmpl w:val="C8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C3A1A"/>
    <w:multiLevelType w:val="hybridMultilevel"/>
    <w:tmpl w:val="4CE2129C"/>
    <w:lvl w:ilvl="0" w:tplc="F21004B8">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1" w15:restartNumberingAfterBreak="0">
    <w:nsid w:val="2D332C12"/>
    <w:multiLevelType w:val="hybridMultilevel"/>
    <w:tmpl w:val="5E00BA12"/>
    <w:lvl w:ilvl="0" w:tplc="197E594E">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62AA4"/>
    <w:multiLevelType w:val="hybridMultilevel"/>
    <w:tmpl w:val="DC08CD14"/>
    <w:lvl w:ilvl="0" w:tplc="0CF80BCE">
      <w:start w:val="1"/>
      <w:numFmt w:val="decimal"/>
      <w:lvlText w:val="%1."/>
      <w:lvlJc w:val="left"/>
      <w:pPr>
        <w:tabs>
          <w:tab w:val="num" w:pos="1080"/>
        </w:tabs>
        <w:ind w:left="1080" w:hanging="360"/>
      </w:pPr>
      <w:rPr>
        <w:rFonts w:hint="default"/>
      </w:rPr>
    </w:lvl>
    <w:lvl w:ilvl="1" w:tplc="26B66AB0">
      <w:numFmt w:val="none"/>
      <w:lvlText w:val=""/>
      <w:lvlJc w:val="left"/>
      <w:pPr>
        <w:tabs>
          <w:tab w:val="num" w:pos="360"/>
        </w:tabs>
      </w:pPr>
    </w:lvl>
    <w:lvl w:ilvl="2" w:tplc="43706AE2">
      <w:numFmt w:val="none"/>
      <w:lvlText w:val=""/>
      <w:lvlJc w:val="left"/>
      <w:pPr>
        <w:tabs>
          <w:tab w:val="num" w:pos="360"/>
        </w:tabs>
      </w:pPr>
    </w:lvl>
    <w:lvl w:ilvl="3" w:tplc="F4E24B8A">
      <w:numFmt w:val="none"/>
      <w:lvlText w:val=""/>
      <w:lvlJc w:val="left"/>
      <w:pPr>
        <w:tabs>
          <w:tab w:val="num" w:pos="360"/>
        </w:tabs>
      </w:pPr>
    </w:lvl>
    <w:lvl w:ilvl="4" w:tplc="59CA2DB0">
      <w:numFmt w:val="none"/>
      <w:lvlText w:val=""/>
      <w:lvlJc w:val="left"/>
      <w:pPr>
        <w:tabs>
          <w:tab w:val="num" w:pos="360"/>
        </w:tabs>
      </w:pPr>
    </w:lvl>
    <w:lvl w:ilvl="5" w:tplc="0D061D54">
      <w:numFmt w:val="none"/>
      <w:lvlText w:val=""/>
      <w:lvlJc w:val="left"/>
      <w:pPr>
        <w:tabs>
          <w:tab w:val="num" w:pos="360"/>
        </w:tabs>
      </w:pPr>
    </w:lvl>
    <w:lvl w:ilvl="6" w:tplc="98847792">
      <w:numFmt w:val="none"/>
      <w:lvlText w:val=""/>
      <w:lvlJc w:val="left"/>
      <w:pPr>
        <w:tabs>
          <w:tab w:val="num" w:pos="360"/>
        </w:tabs>
      </w:pPr>
    </w:lvl>
    <w:lvl w:ilvl="7" w:tplc="C0B0CD46">
      <w:numFmt w:val="none"/>
      <w:lvlText w:val=""/>
      <w:lvlJc w:val="left"/>
      <w:pPr>
        <w:tabs>
          <w:tab w:val="num" w:pos="360"/>
        </w:tabs>
      </w:pPr>
    </w:lvl>
    <w:lvl w:ilvl="8" w:tplc="6D7E1B32">
      <w:numFmt w:val="none"/>
      <w:lvlText w:val=""/>
      <w:lvlJc w:val="left"/>
      <w:pPr>
        <w:tabs>
          <w:tab w:val="num" w:pos="360"/>
        </w:tabs>
      </w:pPr>
    </w:lvl>
  </w:abstractNum>
  <w:abstractNum w:abstractNumId="13" w15:restartNumberingAfterBreak="0">
    <w:nsid w:val="30D04BD1"/>
    <w:multiLevelType w:val="hybridMultilevel"/>
    <w:tmpl w:val="5EDED72E"/>
    <w:lvl w:ilvl="0" w:tplc="48E84286">
      <w:start w:val="1"/>
      <w:numFmt w:val="upperRoman"/>
      <w:suff w:val="space"/>
      <w:lvlText w:val="%1."/>
      <w:lvlJc w:val="left"/>
      <w:pPr>
        <w:ind w:left="114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00F58"/>
    <w:multiLevelType w:val="hybridMultilevel"/>
    <w:tmpl w:val="8970056E"/>
    <w:lvl w:ilvl="0" w:tplc="9A66C964">
      <w:start w:val="1"/>
      <w:numFmt w:val="decimal"/>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F77B10"/>
    <w:multiLevelType w:val="hybridMultilevel"/>
    <w:tmpl w:val="07D00380"/>
    <w:lvl w:ilvl="0" w:tplc="2B24731A">
      <w:start w:val="2"/>
      <w:numFmt w:val="bullet"/>
      <w:lvlText w:val=""/>
      <w:lvlJc w:val="left"/>
      <w:pPr>
        <w:ind w:left="519" w:hanging="360"/>
      </w:pPr>
      <w:rPr>
        <w:rFonts w:ascii="Symbol" w:eastAsia="Times New Roman" w:hAnsi="Symbol" w:cs="Times New Roman" w:hint="default"/>
      </w:rPr>
    </w:lvl>
    <w:lvl w:ilvl="1" w:tplc="04090003" w:tentative="1">
      <w:start w:val="1"/>
      <w:numFmt w:val="bullet"/>
      <w:lvlText w:val="o"/>
      <w:lvlJc w:val="left"/>
      <w:pPr>
        <w:ind w:left="1239" w:hanging="360"/>
      </w:pPr>
      <w:rPr>
        <w:rFonts w:ascii="Courier New" w:hAnsi="Courier New" w:cs="Courier New" w:hint="default"/>
      </w:rPr>
    </w:lvl>
    <w:lvl w:ilvl="2" w:tplc="04090005" w:tentative="1">
      <w:start w:val="1"/>
      <w:numFmt w:val="bullet"/>
      <w:lvlText w:val=""/>
      <w:lvlJc w:val="left"/>
      <w:pPr>
        <w:ind w:left="1959" w:hanging="360"/>
      </w:pPr>
      <w:rPr>
        <w:rFonts w:ascii="Wingdings" w:hAnsi="Wingdings" w:hint="default"/>
      </w:rPr>
    </w:lvl>
    <w:lvl w:ilvl="3" w:tplc="04090001" w:tentative="1">
      <w:start w:val="1"/>
      <w:numFmt w:val="bullet"/>
      <w:lvlText w:val=""/>
      <w:lvlJc w:val="left"/>
      <w:pPr>
        <w:ind w:left="2679" w:hanging="360"/>
      </w:pPr>
      <w:rPr>
        <w:rFonts w:ascii="Symbol" w:hAnsi="Symbol" w:hint="default"/>
      </w:rPr>
    </w:lvl>
    <w:lvl w:ilvl="4" w:tplc="04090003" w:tentative="1">
      <w:start w:val="1"/>
      <w:numFmt w:val="bullet"/>
      <w:lvlText w:val="o"/>
      <w:lvlJc w:val="left"/>
      <w:pPr>
        <w:ind w:left="3399" w:hanging="360"/>
      </w:pPr>
      <w:rPr>
        <w:rFonts w:ascii="Courier New" w:hAnsi="Courier New" w:cs="Courier New" w:hint="default"/>
      </w:rPr>
    </w:lvl>
    <w:lvl w:ilvl="5" w:tplc="04090005" w:tentative="1">
      <w:start w:val="1"/>
      <w:numFmt w:val="bullet"/>
      <w:lvlText w:val=""/>
      <w:lvlJc w:val="left"/>
      <w:pPr>
        <w:ind w:left="4119" w:hanging="360"/>
      </w:pPr>
      <w:rPr>
        <w:rFonts w:ascii="Wingdings" w:hAnsi="Wingdings" w:hint="default"/>
      </w:rPr>
    </w:lvl>
    <w:lvl w:ilvl="6" w:tplc="04090001" w:tentative="1">
      <w:start w:val="1"/>
      <w:numFmt w:val="bullet"/>
      <w:lvlText w:val=""/>
      <w:lvlJc w:val="left"/>
      <w:pPr>
        <w:ind w:left="4839" w:hanging="360"/>
      </w:pPr>
      <w:rPr>
        <w:rFonts w:ascii="Symbol" w:hAnsi="Symbol" w:hint="default"/>
      </w:rPr>
    </w:lvl>
    <w:lvl w:ilvl="7" w:tplc="04090003" w:tentative="1">
      <w:start w:val="1"/>
      <w:numFmt w:val="bullet"/>
      <w:lvlText w:val="o"/>
      <w:lvlJc w:val="left"/>
      <w:pPr>
        <w:ind w:left="5559" w:hanging="360"/>
      </w:pPr>
      <w:rPr>
        <w:rFonts w:ascii="Courier New" w:hAnsi="Courier New" w:cs="Courier New" w:hint="default"/>
      </w:rPr>
    </w:lvl>
    <w:lvl w:ilvl="8" w:tplc="04090005" w:tentative="1">
      <w:start w:val="1"/>
      <w:numFmt w:val="bullet"/>
      <w:lvlText w:val=""/>
      <w:lvlJc w:val="left"/>
      <w:pPr>
        <w:ind w:left="6279" w:hanging="360"/>
      </w:pPr>
      <w:rPr>
        <w:rFonts w:ascii="Wingdings" w:hAnsi="Wingdings" w:hint="default"/>
      </w:rPr>
    </w:lvl>
  </w:abstractNum>
  <w:abstractNum w:abstractNumId="16" w15:restartNumberingAfterBreak="0">
    <w:nsid w:val="341369E8"/>
    <w:multiLevelType w:val="hybridMultilevel"/>
    <w:tmpl w:val="949E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34DC6"/>
    <w:multiLevelType w:val="hybridMultilevel"/>
    <w:tmpl w:val="B5A6190C"/>
    <w:lvl w:ilvl="0" w:tplc="36CE0B8E">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8" w15:restartNumberingAfterBreak="0">
    <w:nsid w:val="43DD44B8"/>
    <w:multiLevelType w:val="hybridMultilevel"/>
    <w:tmpl w:val="1BBA0DE6"/>
    <w:lvl w:ilvl="0" w:tplc="B3EA9E78">
      <w:start w:val="1"/>
      <w:numFmt w:val="bullet"/>
      <w:lvlText w:val=""/>
      <w:lvlJc w:val="left"/>
      <w:pPr>
        <w:tabs>
          <w:tab w:val="num" w:pos="720"/>
        </w:tabs>
        <w:ind w:left="720" w:hanging="360"/>
      </w:pPr>
      <w:rPr>
        <w:rFonts w:ascii="Symbol" w:hAnsi="Symbol" w:hint="default"/>
        <w:sz w:val="20"/>
      </w:rPr>
    </w:lvl>
    <w:lvl w:ilvl="1" w:tplc="FC5E5F4A" w:tentative="1">
      <w:start w:val="1"/>
      <w:numFmt w:val="bullet"/>
      <w:lvlText w:val="o"/>
      <w:lvlJc w:val="left"/>
      <w:pPr>
        <w:tabs>
          <w:tab w:val="num" w:pos="1440"/>
        </w:tabs>
        <w:ind w:left="1440" w:hanging="360"/>
      </w:pPr>
      <w:rPr>
        <w:rFonts w:ascii="Courier New" w:hAnsi="Courier New" w:hint="default"/>
        <w:sz w:val="20"/>
      </w:rPr>
    </w:lvl>
    <w:lvl w:ilvl="2" w:tplc="1E9237EC" w:tentative="1">
      <w:start w:val="1"/>
      <w:numFmt w:val="bullet"/>
      <w:lvlText w:val=""/>
      <w:lvlJc w:val="left"/>
      <w:pPr>
        <w:tabs>
          <w:tab w:val="num" w:pos="2160"/>
        </w:tabs>
        <w:ind w:left="2160" w:hanging="360"/>
      </w:pPr>
      <w:rPr>
        <w:rFonts w:ascii="Wingdings" w:hAnsi="Wingdings" w:hint="default"/>
        <w:sz w:val="20"/>
      </w:rPr>
    </w:lvl>
    <w:lvl w:ilvl="3" w:tplc="C8A6FBA8" w:tentative="1">
      <w:start w:val="1"/>
      <w:numFmt w:val="bullet"/>
      <w:lvlText w:val=""/>
      <w:lvlJc w:val="left"/>
      <w:pPr>
        <w:tabs>
          <w:tab w:val="num" w:pos="2880"/>
        </w:tabs>
        <w:ind w:left="2880" w:hanging="360"/>
      </w:pPr>
      <w:rPr>
        <w:rFonts w:ascii="Wingdings" w:hAnsi="Wingdings" w:hint="default"/>
        <w:sz w:val="20"/>
      </w:rPr>
    </w:lvl>
    <w:lvl w:ilvl="4" w:tplc="2190D75E" w:tentative="1">
      <w:start w:val="1"/>
      <w:numFmt w:val="bullet"/>
      <w:lvlText w:val=""/>
      <w:lvlJc w:val="left"/>
      <w:pPr>
        <w:tabs>
          <w:tab w:val="num" w:pos="3600"/>
        </w:tabs>
        <w:ind w:left="3600" w:hanging="360"/>
      </w:pPr>
      <w:rPr>
        <w:rFonts w:ascii="Wingdings" w:hAnsi="Wingdings" w:hint="default"/>
        <w:sz w:val="20"/>
      </w:rPr>
    </w:lvl>
    <w:lvl w:ilvl="5" w:tplc="D6F61402" w:tentative="1">
      <w:start w:val="1"/>
      <w:numFmt w:val="bullet"/>
      <w:lvlText w:val=""/>
      <w:lvlJc w:val="left"/>
      <w:pPr>
        <w:tabs>
          <w:tab w:val="num" w:pos="4320"/>
        </w:tabs>
        <w:ind w:left="4320" w:hanging="360"/>
      </w:pPr>
      <w:rPr>
        <w:rFonts w:ascii="Wingdings" w:hAnsi="Wingdings" w:hint="default"/>
        <w:sz w:val="20"/>
      </w:rPr>
    </w:lvl>
    <w:lvl w:ilvl="6" w:tplc="1250EC2E" w:tentative="1">
      <w:start w:val="1"/>
      <w:numFmt w:val="bullet"/>
      <w:lvlText w:val=""/>
      <w:lvlJc w:val="left"/>
      <w:pPr>
        <w:tabs>
          <w:tab w:val="num" w:pos="5040"/>
        </w:tabs>
        <w:ind w:left="5040" w:hanging="360"/>
      </w:pPr>
      <w:rPr>
        <w:rFonts w:ascii="Wingdings" w:hAnsi="Wingdings" w:hint="default"/>
        <w:sz w:val="20"/>
      </w:rPr>
    </w:lvl>
    <w:lvl w:ilvl="7" w:tplc="48FEC504" w:tentative="1">
      <w:start w:val="1"/>
      <w:numFmt w:val="bullet"/>
      <w:lvlText w:val=""/>
      <w:lvlJc w:val="left"/>
      <w:pPr>
        <w:tabs>
          <w:tab w:val="num" w:pos="5760"/>
        </w:tabs>
        <w:ind w:left="5760" w:hanging="360"/>
      </w:pPr>
      <w:rPr>
        <w:rFonts w:ascii="Wingdings" w:hAnsi="Wingdings" w:hint="default"/>
        <w:sz w:val="20"/>
      </w:rPr>
    </w:lvl>
    <w:lvl w:ilvl="8" w:tplc="D30C1C7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5936"/>
    <w:multiLevelType w:val="hybridMultilevel"/>
    <w:tmpl w:val="D368B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AE6480"/>
    <w:multiLevelType w:val="multilevel"/>
    <w:tmpl w:val="850A4964"/>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1" w15:restartNumberingAfterBreak="0">
    <w:nsid w:val="525C6A3B"/>
    <w:multiLevelType w:val="hybridMultilevel"/>
    <w:tmpl w:val="667653E4"/>
    <w:lvl w:ilvl="0" w:tplc="06A2F4B4">
      <w:start w:val="1"/>
      <w:numFmt w:val="bullet"/>
      <w:lvlText w:val=""/>
      <w:lvlJc w:val="left"/>
      <w:pPr>
        <w:tabs>
          <w:tab w:val="num" w:pos="1654"/>
        </w:tabs>
        <w:ind w:left="1654" w:hanging="360"/>
      </w:pPr>
      <w:rPr>
        <w:rFonts w:ascii="Wingdings" w:hAnsi="Wingdings" w:hint="default"/>
      </w:rPr>
    </w:lvl>
    <w:lvl w:ilvl="1" w:tplc="04090003" w:tentative="1">
      <w:start w:val="1"/>
      <w:numFmt w:val="bullet"/>
      <w:lvlText w:val="o"/>
      <w:lvlJc w:val="left"/>
      <w:pPr>
        <w:tabs>
          <w:tab w:val="num" w:pos="2014"/>
        </w:tabs>
        <w:ind w:left="2014" w:hanging="360"/>
      </w:pPr>
      <w:rPr>
        <w:rFonts w:ascii="Courier New" w:hAnsi="Courier New" w:cs="Courier New" w:hint="default"/>
      </w:rPr>
    </w:lvl>
    <w:lvl w:ilvl="2" w:tplc="04090005" w:tentative="1">
      <w:start w:val="1"/>
      <w:numFmt w:val="bullet"/>
      <w:lvlText w:val=""/>
      <w:lvlJc w:val="left"/>
      <w:pPr>
        <w:tabs>
          <w:tab w:val="num" w:pos="2734"/>
        </w:tabs>
        <w:ind w:left="2734" w:hanging="360"/>
      </w:pPr>
      <w:rPr>
        <w:rFonts w:ascii="Wingdings" w:hAnsi="Wingdings" w:hint="default"/>
      </w:rPr>
    </w:lvl>
    <w:lvl w:ilvl="3" w:tplc="04090001" w:tentative="1">
      <w:start w:val="1"/>
      <w:numFmt w:val="bullet"/>
      <w:lvlText w:val=""/>
      <w:lvlJc w:val="left"/>
      <w:pPr>
        <w:tabs>
          <w:tab w:val="num" w:pos="3454"/>
        </w:tabs>
        <w:ind w:left="3454" w:hanging="360"/>
      </w:pPr>
      <w:rPr>
        <w:rFonts w:ascii="Symbol" w:hAnsi="Symbol" w:hint="default"/>
      </w:rPr>
    </w:lvl>
    <w:lvl w:ilvl="4" w:tplc="04090003" w:tentative="1">
      <w:start w:val="1"/>
      <w:numFmt w:val="bullet"/>
      <w:lvlText w:val="o"/>
      <w:lvlJc w:val="left"/>
      <w:pPr>
        <w:tabs>
          <w:tab w:val="num" w:pos="4174"/>
        </w:tabs>
        <w:ind w:left="4174" w:hanging="360"/>
      </w:pPr>
      <w:rPr>
        <w:rFonts w:ascii="Courier New" w:hAnsi="Courier New" w:cs="Courier New" w:hint="default"/>
      </w:rPr>
    </w:lvl>
    <w:lvl w:ilvl="5" w:tplc="04090005" w:tentative="1">
      <w:start w:val="1"/>
      <w:numFmt w:val="bullet"/>
      <w:lvlText w:val=""/>
      <w:lvlJc w:val="left"/>
      <w:pPr>
        <w:tabs>
          <w:tab w:val="num" w:pos="4894"/>
        </w:tabs>
        <w:ind w:left="4894" w:hanging="360"/>
      </w:pPr>
      <w:rPr>
        <w:rFonts w:ascii="Wingdings" w:hAnsi="Wingdings" w:hint="default"/>
      </w:rPr>
    </w:lvl>
    <w:lvl w:ilvl="6" w:tplc="04090001" w:tentative="1">
      <w:start w:val="1"/>
      <w:numFmt w:val="bullet"/>
      <w:lvlText w:val=""/>
      <w:lvlJc w:val="left"/>
      <w:pPr>
        <w:tabs>
          <w:tab w:val="num" w:pos="5614"/>
        </w:tabs>
        <w:ind w:left="5614" w:hanging="360"/>
      </w:pPr>
      <w:rPr>
        <w:rFonts w:ascii="Symbol" w:hAnsi="Symbol" w:hint="default"/>
      </w:rPr>
    </w:lvl>
    <w:lvl w:ilvl="7" w:tplc="04090003" w:tentative="1">
      <w:start w:val="1"/>
      <w:numFmt w:val="bullet"/>
      <w:lvlText w:val="o"/>
      <w:lvlJc w:val="left"/>
      <w:pPr>
        <w:tabs>
          <w:tab w:val="num" w:pos="6334"/>
        </w:tabs>
        <w:ind w:left="6334" w:hanging="360"/>
      </w:pPr>
      <w:rPr>
        <w:rFonts w:ascii="Courier New" w:hAnsi="Courier New" w:cs="Courier New" w:hint="default"/>
      </w:rPr>
    </w:lvl>
    <w:lvl w:ilvl="8" w:tplc="04090005" w:tentative="1">
      <w:start w:val="1"/>
      <w:numFmt w:val="bullet"/>
      <w:lvlText w:val=""/>
      <w:lvlJc w:val="left"/>
      <w:pPr>
        <w:tabs>
          <w:tab w:val="num" w:pos="7054"/>
        </w:tabs>
        <w:ind w:left="7054" w:hanging="360"/>
      </w:pPr>
      <w:rPr>
        <w:rFonts w:ascii="Wingdings" w:hAnsi="Wingdings" w:hint="default"/>
      </w:rPr>
    </w:lvl>
  </w:abstractNum>
  <w:abstractNum w:abstractNumId="22" w15:restartNumberingAfterBreak="0">
    <w:nsid w:val="529D1568"/>
    <w:multiLevelType w:val="hybridMultilevel"/>
    <w:tmpl w:val="E4FC3C1C"/>
    <w:lvl w:ilvl="0" w:tplc="50D2EF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81159"/>
    <w:multiLevelType w:val="hybridMultilevel"/>
    <w:tmpl w:val="72CA20EE"/>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24" w15:restartNumberingAfterBreak="0">
    <w:nsid w:val="561D5F60"/>
    <w:multiLevelType w:val="hybridMultilevel"/>
    <w:tmpl w:val="FB8CDF34"/>
    <w:lvl w:ilvl="0" w:tplc="62862642">
      <w:start w:val="2"/>
      <w:numFmt w:val="bullet"/>
      <w:lvlText w:val="-"/>
      <w:lvlJc w:val="left"/>
      <w:pPr>
        <w:tabs>
          <w:tab w:val="num" w:pos="720"/>
        </w:tabs>
        <w:ind w:left="720" w:hanging="360"/>
      </w:pPr>
      <w:rPr>
        <w:rFonts w:ascii="Times New Roman" w:eastAsia="Times New Roman" w:hAnsi="Times New Roman" w:cs="Times New Roman" w:hint="default"/>
      </w:rPr>
    </w:lvl>
    <w:lvl w:ilvl="1" w:tplc="2FF07E02" w:tentative="1">
      <w:start w:val="1"/>
      <w:numFmt w:val="bullet"/>
      <w:lvlText w:val="o"/>
      <w:lvlJc w:val="left"/>
      <w:pPr>
        <w:tabs>
          <w:tab w:val="num" w:pos="1440"/>
        </w:tabs>
        <w:ind w:left="1440" w:hanging="360"/>
      </w:pPr>
      <w:rPr>
        <w:rFonts w:ascii="Courier New" w:hAnsi="Courier New" w:hint="default"/>
      </w:rPr>
    </w:lvl>
    <w:lvl w:ilvl="2" w:tplc="970ABFF2" w:tentative="1">
      <w:start w:val="1"/>
      <w:numFmt w:val="bullet"/>
      <w:lvlText w:val=""/>
      <w:lvlJc w:val="left"/>
      <w:pPr>
        <w:tabs>
          <w:tab w:val="num" w:pos="2160"/>
        </w:tabs>
        <w:ind w:left="2160" w:hanging="360"/>
      </w:pPr>
      <w:rPr>
        <w:rFonts w:ascii="Wingdings" w:hAnsi="Wingdings" w:hint="default"/>
      </w:rPr>
    </w:lvl>
    <w:lvl w:ilvl="3" w:tplc="1F1E363A" w:tentative="1">
      <w:start w:val="1"/>
      <w:numFmt w:val="bullet"/>
      <w:lvlText w:val=""/>
      <w:lvlJc w:val="left"/>
      <w:pPr>
        <w:tabs>
          <w:tab w:val="num" w:pos="2880"/>
        </w:tabs>
        <w:ind w:left="2880" w:hanging="360"/>
      </w:pPr>
      <w:rPr>
        <w:rFonts w:ascii="Symbol" w:hAnsi="Symbol" w:hint="default"/>
      </w:rPr>
    </w:lvl>
    <w:lvl w:ilvl="4" w:tplc="B0A4EFEE" w:tentative="1">
      <w:start w:val="1"/>
      <w:numFmt w:val="bullet"/>
      <w:lvlText w:val="o"/>
      <w:lvlJc w:val="left"/>
      <w:pPr>
        <w:tabs>
          <w:tab w:val="num" w:pos="3600"/>
        </w:tabs>
        <w:ind w:left="3600" w:hanging="360"/>
      </w:pPr>
      <w:rPr>
        <w:rFonts w:ascii="Courier New" w:hAnsi="Courier New" w:hint="default"/>
      </w:rPr>
    </w:lvl>
    <w:lvl w:ilvl="5" w:tplc="36525644" w:tentative="1">
      <w:start w:val="1"/>
      <w:numFmt w:val="bullet"/>
      <w:lvlText w:val=""/>
      <w:lvlJc w:val="left"/>
      <w:pPr>
        <w:tabs>
          <w:tab w:val="num" w:pos="4320"/>
        </w:tabs>
        <w:ind w:left="4320" w:hanging="360"/>
      </w:pPr>
      <w:rPr>
        <w:rFonts w:ascii="Wingdings" w:hAnsi="Wingdings" w:hint="default"/>
      </w:rPr>
    </w:lvl>
    <w:lvl w:ilvl="6" w:tplc="E6E0BC9A" w:tentative="1">
      <w:start w:val="1"/>
      <w:numFmt w:val="bullet"/>
      <w:lvlText w:val=""/>
      <w:lvlJc w:val="left"/>
      <w:pPr>
        <w:tabs>
          <w:tab w:val="num" w:pos="5040"/>
        </w:tabs>
        <w:ind w:left="5040" w:hanging="360"/>
      </w:pPr>
      <w:rPr>
        <w:rFonts w:ascii="Symbol" w:hAnsi="Symbol" w:hint="default"/>
      </w:rPr>
    </w:lvl>
    <w:lvl w:ilvl="7" w:tplc="F03A72F2" w:tentative="1">
      <w:start w:val="1"/>
      <w:numFmt w:val="bullet"/>
      <w:lvlText w:val="o"/>
      <w:lvlJc w:val="left"/>
      <w:pPr>
        <w:tabs>
          <w:tab w:val="num" w:pos="5760"/>
        </w:tabs>
        <w:ind w:left="5760" w:hanging="360"/>
      </w:pPr>
      <w:rPr>
        <w:rFonts w:ascii="Courier New" w:hAnsi="Courier New" w:hint="default"/>
      </w:rPr>
    </w:lvl>
    <w:lvl w:ilvl="8" w:tplc="14B0E3B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74B5E"/>
    <w:multiLevelType w:val="hybridMultilevel"/>
    <w:tmpl w:val="46FA4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F56E7E"/>
    <w:multiLevelType w:val="hybridMultilevel"/>
    <w:tmpl w:val="49F49B7A"/>
    <w:lvl w:ilvl="0" w:tplc="6DE2E28A">
      <w:numFmt w:val="bullet"/>
      <w:lvlText w:val="-"/>
      <w:lvlJc w:val="left"/>
      <w:pPr>
        <w:ind w:left="405" w:hanging="360"/>
      </w:pPr>
      <w:rPr>
        <w:rFonts w:ascii="Times New Roman" w:eastAsia="Times New Roman" w:hAnsi="Times New Roman" w:cs="Times New Roman" w:hint="default"/>
        <w:i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5DC2196E"/>
    <w:multiLevelType w:val="multilevel"/>
    <w:tmpl w:val="DE38AD42"/>
    <w:lvl w:ilvl="0">
      <w:start w:val="1"/>
      <w:numFmt w:val="decimal"/>
      <w:pStyle w:val="mcCp1"/>
      <w:suff w:val="space"/>
      <w:lvlText w:val="%1."/>
      <w:lvlJc w:val="left"/>
      <w:pPr>
        <w:ind w:left="0" w:firstLine="0"/>
      </w:pPr>
      <w:rPr>
        <w:rFonts w:hint="default"/>
      </w:rPr>
    </w:lvl>
    <w:lvl w:ilvl="1">
      <w:start w:val="1"/>
      <w:numFmt w:val="decimal"/>
      <w:pStyle w:val="mcCp2"/>
      <w:suff w:val="space"/>
      <w:lvlText w:val="%1.%2."/>
      <w:lvlJc w:val="left"/>
      <w:pPr>
        <w:ind w:left="0" w:firstLine="0"/>
      </w:pPr>
      <w:rPr>
        <w:rFonts w:ascii="Times New Roman" w:hAnsi="Times New Roman" w:hint="default"/>
        <w:color w:val="000000"/>
      </w:rPr>
    </w:lvl>
    <w:lvl w:ilvl="2">
      <w:start w:val="1"/>
      <w:numFmt w:val="decimal"/>
      <w:pStyle w:val="mcCp3"/>
      <w:suff w:val="space"/>
      <w:lvlText w:val="%1.%2.%3."/>
      <w:lvlJc w:val="left"/>
      <w:pPr>
        <w:ind w:left="0" w:firstLine="0"/>
      </w:pPr>
      <w:rPr>
        <w:rFonts w:hint="default"/>
      </w:rPr>
    </w:lvl>
    <w:lvl w:ilvl="3">
      <w:start w:val="1"/>
      <w:numFmt w:val="lowerLetter"/>
      <w:pStyle w:val="mcCp4"/>
      <w:suff w:val="space"/>
      <w:lvlText w:val="%4)"/>
      <w:lvlJc w:val="left"/>
      <w:pPr>
        <w:ind w:left="0" w:firstLine="720"/>
      </w:pPr>
      <w:rPr>
        <w:rFonts w:hint="default"/>
        <w:i w:val="0"/>
        <w:color w:val="00000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Tiliuthamkhonidung"/>
      <w:lvlText w:val="[%9]"/>
      <w:lvlJc w:val="left"/>
      <w:pPr>
        <w:tabs>
          <w:tab w:val="num" w:pos="454"/>
        </w:tabs>
        <w:ind w:left="454" w:hanging="454"/>
      </w:pPr>
      <w:rPr>
        <w:rFonts w:hint="default"/>
      </w:rPr>
    </w:lvl>
  </w:abstractNum>
  <w:abstractNum w:abstractNumId="28" w15:restartNumberingAfterBreak="0">
    <w:nsid w:val="5E1927E7"/>
    <w:multiLevelType w:val="hybridMultilevel"/>
    <w:tmpl w:val="29B422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2B1BEA"/>
    <w:multiLevelType w:val="hybridMultilevel"/>
    <w:tmpl w:val="52AE5400"/>
    <w:lvl w:ilvl="0" w:tplc="55B8E17A">
      <w:start w:val="1"/>
      <w:numFmt w:val="upperRoman"/>
      <w:lvlText w:val="%1."/>
      <w:lvlJc w:val="right"/>
      <w:pPr>
        <w:tabs>
          <w:tab w:val="num" w:pos="1004"/>
        </w:tabs>
        <w:ind w:left="1004" w:hanging="180"/>
      </w:pPr>
    </w:lvl>
    <w:lvl w:ilvl="1" w:tplc="9244ACFC" w:tentative="1">
      <w:start w:val="1"/>
      <w:numFmt w:val="lowerLetter"/>
      <w:lvlText w:val="%2."/>
      <w:lvlJc w:val="left"/>
      <w:pPr>
        <w:tabs>
          <w:tab w:val="num" w:pos="1724"/>
        </w:tabs>
        <w:ind w:left="1724" w:hanging="360"/>
      </w:pPr>
    </w:lvl>
    <w:lvl w:ilvl="2" w:tplc="D34A4D50" w:tentative="1">
      <w:start w:val="1"/>
      <w:numFmt w:val="lowerRoman"/>
      <w:lvlText w:val="%3."/>
      <w:lvlJc w:val="right"/>
      <w:pPr>
        <w:tabs>
          <w:tab w:val="num" w:pos="2444"/>
        </w:tabs>
        <w:ind w:left="2444" w:hanging="180"/>
      </w:pPr>
    </w:lvl>
    <w:lvl w:ilvl="3" w:tplc="4E9297FA" w:tentative="1">
      <w:start w:val="1"/>
      <w:numFmt w:val="decimal"/>
      <w:lvlText w:val="%4."/>
      <w:lvlJc w:val="left"/>
      <w:pPr>
        <w:tabs>
          <w:tab w:val="num" w:pos="3164"/>
        </w:tabs>
        <w:ind w:left="3164" w:hanging="360"/>
      </w:pPr>
    </w:lvl>
    <w:lvl w:ilvl="4" w:tplc="C0C01812" w:tentative="1">
      <w:start w:val="1"/>
      <w:numFmt w:val="lowerLetter"/>
      <w:lvlText w:val="%5."/>
      <w:lvlJc w:val="left"/>
      <w:pPr>
        <w:tabs>
          <w:tab w:val="num" w:pos="3884"/>
        </w:tabs>
        <w:ind w:left="3884" w:hanging="360"/>
      </w:pPr>
    </w:lvl>
    <w:lvl w:ilvl="5" w:tplc="DBF832AA" w:tentative="1">
      <w:start w:val="1"/>
      <w:numFmt w:val="lowerRoman"/>
      <w:lvlText w:val="%6."/>
      <w:lvlJc w:val="right"/>
      <w:pPr>
        <w:tabs>
          <w:tab w:val="num" w:pos="4604"/>
        </w:tabs>
        <w:ind w:left="4604" w:hanging="180"/>
      </w:pPr>
    </w:lvl>
    <w:lvl w:ilvl="6" w:tplc="144ABF40" w:tentative="1">
      <w:start w:val="1"/>
      <w:numFmt w:val="decimal"/>
      <w:lvlText w:val="%7."/>
      <w:lvlJc w:val="left"/>
      <w:pPr>
        <w:tabs>
          <w:tab w:val="num" w:pos="5324"/>
        </w:tabs>
        <w:ind w:left="5324" w:hanging="360"/>
      </w:pPr>
    </w:lvl>
    <w:lvl w:ilvl="7" w:tplc="9826711E" w:tentative="1">
      <w:start w:val="1"/>
      <w:numFmt w:val="lowerLetter"/>
      <w:lvlText w:val="%8."/>
      <w:lvlJc w:val="left"/>
      <w:pPr>
        <w:tabs>
          <w:tab w:val="num" w:pos="6044"/>
        </w:tabs>
        <w:ind w:left="6044" w:hanging="360"/>
      </w:pPr>
    </w:lvl>
    <w:lvl w:ilvl="8" w:tplc="E5741394" w:tentative="1">
      <w:start w:val="1"/>
      <w:numFmt w:val="lowerRoman"/>
      <w:lvlText w:val="%9."/>
      <w:lvlJc w:val="right"/>
      <w:pPr>
        <w:tabs>
          <w:tab w:val="num" w:pos="6764"/>
        </w:tabs>
        <w:ind w:left="6764" w:hanging="180"/>
      </w:pPr>
    </w:lvl>
  </w:abstractNum>
  <w:abstractNum w:abstractNumId="30" w15:restartNumberingAfterBreak="0">
    <w:nsid w:val="62011AF8"/>
    <w:multiLevelType w:val="hybridMultilevel"/>
    <w:tmpl w:val="42E498BA"/>
    <w:lvl w:ilvl="0" w:tplc="0240B1A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2A2455"/>
    <w:multiLevelType w:val="hybridMultilevel"/>
    <w:tmpl w:val="06E28940"/>
    <w:lvl w:ilvl="0" w:tplc="5E72AC20">
      <w:start w:val="1"/>
      <w:numFmt w:val="bullet"/>
      <w:lvlText w:val=""/>
      <w:lvlJc w:val="left"/>
      <w:pPr>
        <w:ind w:left="720" w:hanging="360"/>
      </w:pPr>
      <w:rPr>
        <w:rFonts w:ascii="Symbol" w:hAnsi="Symbol" w:hint="default"/>
      </w:rPr>
    </w:lvl>
    <w:lvl w:ilvl="1" w:tplc="B1580274" w:tentative="1">
      <w:start w:val="1"/>
      <w:numFmt w:val="bullet"/>
      <w:lvlText w:val="o"/>
      <w:lvlJc w:val="left"/>
      <w:pPr>
        <w:ind w:left="1440" w:hanging="360"/>
      </w:pPr>
      <w:rPr>
        <w:rFonts w:ascii="Courier New" w:hAnsi="Courier New" w:cs="Courier New" w:hint="default"/>
      </w:rPr>
    </w:lvl>
    <w:lvl w:ilvl="2" w:tplc="8FB0E0A8" w:tentative="1">
      <w:start w:val="1"/>
      <w:numFmt w:val="bullet"/>
      <w:lvlText w:val=""/>
      <w:lvlJc w:val="left"/>
      <w:pPr>
        <w:ind w:left="2160" w:hanging="360"/>
      </w:pPr>
      <w:rPr>
        <w:rFonts w:ascii="Wingdings" w:hAnsi="Wingdings" w:hint="default"/>
      </w:rPr>
    </w:lvl>
    <w:lvl w:ilvl="3" w:tplc="14BCBC38" w:tentative="1">
      <w:start w:val="1"/>
      <w:numFmt w:val="bullet"/>
      <w:lvlText w:val=""/>
      <w:lvlJc w:val="left"/>
      <w:pPr>
        <w:ind w:left="2880" w:hanging="360"/>
      </w:pPr>
      <w:rPr>
        <w:rFonts w:ascii="Symbol" w:hAnsi="Symbol" w:hint="default"/>
      </w:rPr>
    </w:lvl>
    <w:lvl w:ilvl="4" w:tplc="3AECCCC4" w:tentative="1">
      <w:start w:val="1"/>
      <w:numFmt w:val="bullet"/>
      <w:lvlText w:val="o"/>
      <w:lvlJc w:val="left"/>
      <w:pPr>
        <w:ind w:left="3600" w:hanging="360"/>
      </w:pPr>
      <w:rPr>
        <w:rFonts w:ascii="Courier New" w:hAnsi="Courier New" w:cs="Courier New" w:hint="default"/>
      </w:rPr>
    </w:lvl>
    <w:lvl w:ilvl="5" w:tplc="31C815B0" w:tentative="1">
      <w:start w:val="1"/>
      <w:numFmt w:val="bullet"/>
      <w:lvlText w:val=""/>
      <w:lvlJc w:val="left"/>
      <w:pPr>
        <w:ind w:left="4320" w:hanging="360"/>
      </w:pPr>
      <w:rPr>
        <w:rFonts w:ascii="Wingdings" w:hAnsi="Wingdings" w:hint="default"/>
      </w:rPr>
    </w:lvl>
    <w:lvl w:ilvl="6" w:tplc="7CF68F94" w:tentative="1">
      <w:start w:val="1"/>
      <w:numFmt w:val="bullet"/>
      <w:lvlText w:val=""/>
      <w:lvlJc w:val="left"/>
      <w:pPr>
        <w:ind w:left="5040" w:hanging="360"/>
      </w:pPr>
      <w:rPr>
        <w:rFonts w:ascii="Symbol" w:hAnsi="Symbol" w:hint="default"/>
      </w:rPr>
    </w:lvl>
    <w:lvl w:ilvl="7" w:tplc="A802FE42" w:tentative="1">
      <w:start w:val="1"/>
      <w:numFmt w:val="bullet"/>
      <w:lvlText w:val="o"/>
      <w:lvlJc w:val="left"/>
      <w:pPr>
        <w:ind w:left="5760" w:hanging="360"/>
      </w:pPr>
      <w:rPr>
        <w:rFonts w:ascii="Courier New" w:hAnsi="Courier New" w:cs="Courier New" w:hint="default"/>
      </w:rPr>
    </w:lvl>
    <w:lvl w:ilvl="8" w:tplc="BC6C20EE" w:tentative="1">
      <w:start w:val="1"/>
      <w:numFmt w:val="bullet"/>
      <w:lvlText w:val=""/>
      <w:lvlJc w:val="left"/>
      <w:pPr>
        <w:ind w:left="6480" w:hanging="360"/>
      </w:pPr>
      <w:rPr>
        <w:rFonts w:ascii="Wingdings" w:hAnsi="Wingdings" w:hint="default"/>
      </w:rPr>
    </w:lvl>
  </w:abstractNum>
  <w:abstractNum w:abstractNumId="32" w15:restartNumberingAfterBreak="0">
    <w:nsid w:val="64107F0E"/>
    <w:multiLevelType w:val="hybridMultilevel"/>
    <w:tmpl w:val="BE58A7CA"/>
    <w:lvl w:ilvl="0" w:tplc="289898E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C25509"/>
    <w:multiLevelType w:val="hybridMultilevel"/>
    <w:tmpl w:val="D786CFCE"/>
    <w:lvl w:ilvl="0" w:tplc="BDF870C6">
      <w:start w:val="1"/>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6B9B688A"/>
    <w:multiLevelType w:val="hybridMultilevel"/>
    <w:tmpl w:val="AD12F7B0"/>
    <w:lvl w:ilvl="0" w:tplc="230022BA">
      <w:numFmt w:val="bullet"/>
      <w:lvlText w:val="-"/>
      <w:lvlJc w:val="left"/>
      <w:pPr>
        <w:tabs>
          <w:tab w:val="num" w:pos="720"/>
        </w:tabs>
        <w:ind w:left="720" w:hanging="360"/>
      </w:pPr>
      <w:rPr>
        <w:rFonts w:ascii="Times New Roman" w:eastAsia="Times New Roman" w:hAnsi="Times New Roman" w:cs="Times New Roman" w:hint="default"/>
      </w:rPr>
    </w:lvl>
    <w:lvl w:ilvl="1" w:tplc="7BA84108" w:tentative="1">
      <w:start w:val="1"/>
      <w:numFmt w:val="bullet"/>
      <w:lvlText w:val="o"/>
      <w:lvlJc w:val="left"/>
      <w:pPr>
        <w:tabs>
          <w:tab w:val="num" w:pos="1440"/>
        </w:tabs>
        <w:ind w:left="1440" w:hanging="360"/>
      </w:pPr>
      <w:rPr>
        <w:rFonts w:ascii="Courier New" w:hAnsi="Courier New" w:hint="default"/>
      </w:rPr>
    </w:lvl>
    <w:lvl w:ilvl="2" w:tplc="532E8CC0" w:tentative="1">
      <w:start w:val="1"/>
      <w:numFmt w:val="bullet"/>
      <w:lvlText w:val=""/>
      <w:lvlJc w:val="left"/>
      <w:pPr>
        <w:tabs>
          <w:tab w:val="num" w:pos="2160"/>
        </w:tabs>
        <w:ind w:left="2160" w:hanging="360"/>
      </w:pPr>
      <w:rPr>
        <w:rFonts w:ascii="Wingdings" w:hAnsi="Wingdings" w:hint="default"/>
      </w:rPr>
    </w:lvl>
    <w:lvl w:ilvl="3" w:tplc="44D03578" w:tentative="1">
      <w:start w:val="1"/>
      <w:numFmt w:val="bullet"/>
      <w:lvlText w:val=""/>
      <w:lvlJc w:val="left"/>
      <w:pPr>
        <w:tabs>
          <w:tab w:val="num" w:pos="2880"/>
        </w:tabs>
        <w:ind w:left="2880" w:hanging="360"/>
      </w:pPr>
      <w:rPr>
        <w:rFonts w:ascii="Symbol" w:hAnsi="Symbol" w:hint="default"/>
      </w:rPr>
    </w:lvl>
    <w:lvl w:ilvl="4" w:tplc="C472CBFC" w:tentative="1">
      <w:start w:val="1"/>
      <w:numFmt w:val="bullet"/>
      <w:lvlText w:val="o"/>
      <w:lvlJc w:val="left"/>
      <w:pPr>
        <w:tabs>
          <w:tab w:val="num" w:pos="3600"/>
        </w:tabs>
        <w:ind w:left="3600" w:hanging="360"/>
      </w:pPr>
      <w:rPr>
        <w:rFonts w:ascii="Courier New" w:hAnsi="Courier New" w:hint="default"/>
      </w:rPr>
    </w:lvl>
    <w:lvl w:ilvl="5" w:tplc="28163558" w:tentative="1">
      <w:start w:val="1"/>
      <w:numFmt w:val="bullet"/>
      <w:lvlText w:val=""/>
      <w:lvlJc w:val="left"/>
      <w:pPr>
        <w:tabs>
          <w:tab w:val="num" w:pos="4320"/>
        </w:tabs>
        <w:ind w:left="4320" w:hanging="360"/>
      </w:pPr>
      <w:rPr>
        <w:rFonts w:ascii="Wingdings" w:hAnsi="Wingdings" w:hint="default"/>
      </w:rPr>
    </w:lvl>
    <w:lvl w:ilvl="6" w:tplc="00A64EFE" w:tentative="1">
      <w:start w:val="1"/>
      <w:numFmt w:val="bullet"/>
      <w:lvlText w:val=""/>
      <w:lvlJc w:val="left"/>
      <w:pPr>
        <w:tabs>
          <w:tab w:val="num" w:pos="5040"/>
        </w:tabs>
        <w:ind w:left="5040" w:hanging="360"/>
      </w:pPr>
      <w:rPr>
        <w:rFonts w:ascii="Symbol" w:hAnsi="Symbol" w:hint="default"/>
      </w:rPr>
    </w:lvl>
    <w:lvl w:ilvl="7" w:tplc="E572F61A" w:tentative="1">
      <w:start w:val="1"/>
      <w:numFmt w:val="bullet"/>
      <w:lvlText w:val="o"/>
      <w:lvlJc w:val="left"/>
      <w:pPr>
        <w:tabs>
          <w:tab w:val="num" w:pos="5760"/>
        </w:tabs>
        <w:ind w:left="5760" w:hanging="360"/>
      </w:pPr>
      <w:rPr>
        <w:rFonts w:ascii="Courier New" w:hAnsi="Courier New" w:hint="default"/>
      </w:rPr>
    </w:lvl>
    <w:lvl w:ilvl="8" w:tplc="DF2AF0A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66BD2"/>
    <w:multiLevelType w:val="hybridMultilevel"/>
    <w:tmpl w:val="61CE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617DF"/>
    <w:multiLevelType w:val="hybridMultilevel"/>
    <w:tmpl w:val="D5723294"/>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37" w15:restartNumberingAfterBreak="0">
    <w:nsid w:val="723642F2"/>
    <w:multiLevelType w:val="hybridMultilevel"/>
    <w:tmpl w:val="9A10EECC"/>
    <w:lvl w:ilvl="0" w:tplc="173E185A">
      <w:start w:val="2"/>
      <w:numFmt w:val="lowerLetter"/>
      <w:lvlText w:val="%1."/>
      <w:lvlJc w:val="left"/>
      <w:pPr>
        <w:tabs>
          <w:tab w:val="num" w:pos="1037"/>
        </w:tabs>
        <w:ind w:left="1037" w:hanging="360"/>
      </w:pPr>
      <w:rPr>
        <w:rFonts w:cs="Times New Roman" w:hint="default"/>
        <w:i/>
      </w:rPr>
    </w:lvl>
    <w:lvl w:ilvl="1" w:tplc="04090019" w:tentative="1">
      <w:start w:val="1"/>
      <w:numFmt w:val="lowerLetter"/>
      <w:lvlText w:val="%2."/>
      <w:lvlJc w:val="left"/>
      <w:pPr>
        <w:tabs>
          <w:tab w:val="num" w:pos="1757"/>
        </w:tabs>
        <w:ind w:left="1757" w:hanging="360"/>
      </w:pPr>
      <w:rPr>
        <w:rFonts w:cs="Times New Roman"/>
      </w:rPr>
    </w:lvl>
    <w:lvl w:ilvl="2" w:tplc="0409001B" w:tentative="1">
      <w:start w:val="1"/>
      <w:numFmt w:val="lowerRoman"/>
      <w:lvlText w:val="%3."/>
      <w:lvlJc w:val="right"/>
      <w:pPr>
        <w:tabs>
          <w:tab w:val="num" w:pos="2477"/>
        </w:tabs>
        <w:ind w:left="2477" w:hanging="180"/>
      </w:pPr>
      <w:rPr>
        <w:rFonts w:cs="Times New Roman"/>
      </w:rPr>
    </w:lvl>
    <w:lvl w:ilvl="3" w:tplc="0409000F" w:tentative="1">
      <w:start w:val="1"/>
      <w:numFmt w:val="decimal"/>
      <w:lvlText w:val="%4."/>
      <w:lvlJc w:val="left"/>
      <w:pPr>
        <w:tabs>
          <w:tab w:val="num" w:pos="3197"/>
        </w:tabs>
        <w:ind w:left="3197" w:hanging="360"/>
      </w:pPr>
      <w:rPr>
        <w:rFonts w:cs="Times New Roman"/>
      </w:rPr>
    </w:lvl>
    <w:lvl w:ilvl="4" w:tplc="04090019" w:tentative="1">
      <w:start w:val="1"/>
      <w:numFmt w:val="lowerLetter"/>
      <w:lvlText w:val="%5."/>
      <w:lvlJc w:val="left"/>
      <w:pPr>
        <w:tabs>
          <w:tab w:val="num" w:pos="3917"/>
        </w:tabs>
        <w:ind w:left="3917" w:hanging="360"/>
      </w:pPr>
      <w:rPr>
        <w:rFonts w:cs="Times New Roman"/>
      </w:rPr>
    </w:lvl>
    <w:lvl w:ilvl="5" w:tplc="0409001B" w:tentative="1">
      <w:start w:val="1"/>
      <w:numFmt w:val="lowerRoman"/>
      <w:lvlText w:val="%6."/>
      <w:lvlJc w:val="right"/>
      <w:pPr>
        <w:tabs>
          <w:tab w:val="num" w:pos="4637"/>
        </w:tabs>
        <w:ind w:left="4637" w:hanging="180"/>
      </w:pPr>
      <w:rPr>
        <w:rFonts w:cs="Times New Roman"/>
      </w:rPr>
    </w:lvl>
    <w:lvl w:ilvl="6" w:tplc="0409000F" w:tentative="1">
      <w:start w:val="1"/>
      <w:numFmt w:val="decimal"/>
      <w:lvlText w:val="%7."/>
      <w:lvlJc w:val="left"/>
      <w:pPr>
        <w:tabs>
          <w:tab w:val="num" w:pos="5357"/>
        </w:tabs>
        <w:ind w:left="5357" w:hanging="360"/>
      </w:pPr>
      <w:rPr>
        <w:rFonts w:cs="Times New Roman"/>
      </w:rPr>
    </w:lvl>
    <w:lvl w:ilvl="7" w:tplc="04090019" w:tentative="1">
      <w:start w:val="1"/>
      <w:numFmt w:val="lowerLetter"/>
      <w:lvlText w:val="%8."/>
      <w:lvlJc w:val="left"/>
      <w:pPr>
        <w:tabs>
          <w:tab w:val="num" w:pos="6077"/>
        </w:tabs>
        <w:ind w:left="6077" w:hanging="360"/>
      </w:pPr>
      <w:rPr>
        <w:rFonts w:cs="Times New Roman"/>
      </w:rPr>
    </w:lvl>
    <w:lvl w:ilvl="8" w:tplc="0409001B" w:tentative="1">
      <w:start w:val="1"/>
      <w:numFmt w:val="lowerRoman"/>
      <w:lvlText w:val="%9."/>
      <w:lvlJc w:val="right"/>
      <w:pPr>
        <w:tabs>
          <w:tab w:val="num" w:pos="6797"/>
        </w:tabs>
        <w:ind w:left="6797" w:hanging="180"/>
      </w:pPr>
      <w:rPr>
        <w:rFonts w:cs="Times New Roman"/>
      </w:rPr>
    </w:lvl>
  </w:abstractNum>
  <w:abstractNum w:abstractNumId="38" w15:restartNumberingAfterBreak="0">
    <w:nsid w:val="729F1C96"/>
    <w:multiLevelType w:val="hybridMultilevel"/>
    <w:tmpl w:val="32B005A8"/>
    <w:lvl w:ilvl="0" w:tplc="B8089DC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021E1A"/>
    <w:multiLevelType w:val="multilevel"/>
    <w:tmpl w:val="9A10EECC"/>
    <w:lvl w:ilvl="0">
      <w:start w:val="2"/>
      <w:numFmt w:val="lowerLetter"/>
      <w:lvlText w:val="%1."/>
      <w:lvlJc w:val="left"/>
      <w:pPr>
        <w:tabs>
          <w:tab w:val="num" w:pos="1037"/>
        </w:tabs>
        <w:ind w:left="1037" w:hanging="360"/>
      </w:pPr>
      <w:rPr>
        <w:rFonts w:cs="Times New Roman" w:hint="default"/>
        <w:i/>
      </w:rPr>
    </w:lvl>
    <w:lvl w:ilvl="1">
      <w:start w:val="1"/>
      <w:numFmt w:val="lowerLetter"/>
      <w:lvlText w:val="%2."/>
      <w:lvlJc w:val="left"/>
      <w:pPr>
        <w:tabs>
          <w:tab w:val="num" w:pos="1757"/>
        </w:tabs>
        <w:ind w:left="1757" w:hanging="360"/>
      </w:pPr>
      <w:rPr>
        <w:rFonts w:cs="Times New Roman"/>
      </w:rPr>
    </w:lvl>
    <w:lvl w:ilvl="2">
      <w:start w:val="1"/>
      <w:numFmt w:val="lowerRoman"/>
      <w:lvlText w:val="%3."/>
      <w:lvlJc w:val="right"/>
      <w:pPr>
        <w:tabs>
          <w:tab w:val="num" w:pos="2477"/>
        </w:tabs>
        <w:ind w:left="2477" w:hanging="180"/>
      </w:pPr>
      <w:rPr>
        <w:rFonts w:cs="Times New Roman"/>
      </w:rPr>
    </w:lvl>
    <w:lvl w:ilvl="3">
      <w:start w:val="1"/>
      <w:numFmt w:val="decimal"/>
      <w:lvlText w:val="%4."/>
      <w:lvlJc w:val="left"/>
      <w:pPr>
        <w:tabs>
          <w:tab w:val="num" w:pos="3197"/>
        </w:tabs>
        <w:ind w:left="3197" w:hanging="360"/>
      </w:pPr>
      <w:rPr>
        <w:rFonts w:cs="Times New Roman"/>
      </w:rPr>
    </w:lvl>
    <w:lvl w:ilvl="4">
      <w:start w:val="1"/>
      <w:numFmt w:val="lowerLetter"/>
      <w:lvlText w:val="%5."/>
      <w:lvlJc w:val="left"/>
      <w:pPr>
        <w:tabs>
          <w:tab w:val="num" w:pos="3917"/>
        </w:tabs>
        <w:ind w:left="3917" w:hanging="360"/>
      </w:pPr>
      <w:rPr>
        <w:rFonts w:cs="Times New Roman"/>
      </w:rPr>
    </w:lvl>
    <w:lvl w:ilvl="5">
      <w:start w:val="1"/>
      <w:numFmt w:val="lowerRoman"/>
      <w:lvlText w:val="%6."/>
      <w:lvlJc w:val="right"/>
      <w:pPr>
        <w:tabs>
          <w:tab w:val="num" w:pos="4637"/>
        </w:tabs>
        <w:ind w:left="4637" w:hanging="180"/>
      </w:pPr>
      <w:rPr>
        <w:rFonts w:cs="Times New Roman"/>
      </w:rPr>
    </w:lvl>
    <w:lvl w:ilvl="6">
      <w:start w:val="1"/>
      <w:numFmt w:val="decimal"/>
      <w:lvlText w:val="%7."/>
      <w:lvlJc w:val="left"/>
      <w:pPr>
        <w:tabs>
          <w:tab w:val="num" w:pos="5357"/>
        </w:tabs>
        <w:ind w:left="5357" w:hanging="360"/>
      </w:pPr>
      <w:rPr>
        <w:rFonts w:cs="Times New Roman"/>
      </w:rPr>
    </w:lvl>
    <w:lvl w:ilvl="7">
      <w:start w:val="1"/>
      <w:numFmt w:val="lowerLetter"/>
      <w:lvlText w:val="%8."/>
      <w:lvlJc w:val="left"/>
      <w:pPr>
        <w:tabs>
          <w:tab w:val="num" w:pos="6077"/>
        </w:tabs>
        <w:ind w:left="6077" w:hanging="360"/>
      </w:pPr>
      <w:rPr>
        <w:rFonts w:cs="Times New Roman"/>
      </w:rPr>
    </w:lvl>
    <w:lvl w:ilvl="8">
      <w:start w:val="1"/>
      <w:numFmt w:val="lowerRoman"/>
      <w:lvlText w:val="%9."/>
      <w:lvlJc w:val="right"/>
      <w:pPr>
        <w:tabs>
          <w:tab w:val="num" w:pos="6797"/>
        </w:tabs>
        <w:ind w:left="6797" w:hanging="180"/>
      </w:pPr>
      <w:rPr>
        <w:rFonts w:cs="Times New Roman"/>
      </w:rPr>
    </w:lvl>
  </w:abstractNum>
  <w:abstractNum w:abstractNumId="40" w15:restartNumberingAfterBreak="0">
    <w:nsid w:val="7A19763F"/>
    <w:multiLevelType w:val="hybridMultilevel"/>
    <w:tmpl w:val="494E9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DC5698"/>
    <w:multiLevelType w:val="hybridMultilevel"/>
    <w:tmpl w:val="969EA31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18"/>
  </w:num>
  <w:num w:numId="6">
    <w:abstractNumId w:val="34"/>
  </w:num>
  <w:num w:numId="7">
    <w:abstractNumId w:val="16"/>
  </w:num>
  <w:num w:numId="8">
    <w:abstractNumId w:val="9"/>
  </w:num>
  <w:num w:numId="9">
    <w:abstractNumId w:val="31"/>
  </w:num>
  <w:num w:numId="10">
    <w:abstractNumId w:val="20"/>
  </w:num>
  <w:num w:numId="11">
    <w:abstractNumId w:val="2"/>
  </w:num>
  <w:num w:numId="12">
    <w:abstractNumId w:val="1"/>
  </w:num>
  <w:num w:numId="13">
    <w:abstractNumId w:val="17"/>
  </w:num>
  <w:num w:numId="14">
    <w:abstractNumId w:val="10"/>
  </w:num>
  <w:num w:numId="15">
    <w:abstractNumId w:val="29"/>
  </w:num>
  <w:num w:numId="16">
    <w:abstractNumId w:val="37"/>
  </w:num>
  <w:num w:numId="17">
    <w:abstractNumId w:val="39"/>
  </w:num>
  <w:num w:numId="18">
    <w:abstractNumId w:val="19"/>
  </w:num>
  <w:num w:numId="19">
    <w:abstractNumId w:val="3"/>
  </w:num>
  <w:num w:numId="20">
    <w:abstractNumId w:val="35"/>
  </w:num>
  <w:num w:numId="21">
    <w:abstractNumId w:val="28"/>
  </w:num>
  <w:num w:numId="22">
    <w:abstractNumId w:val="25"/>
  </w:num>
  <w:num w:numId="23">
    <w:abstractNumId w:val="38"/>
  </w:num>
  <w:num w:numId="24">
    <w:abstractNumId w:val="11"/>
  </w:num>
  <w:num w:numId="25">
    <w:abstractNumId w:val="30"/>
  </w:num>
  <w:num w:numId="26">
    <w:abstractNumId w:val="32"/>
  </w:num>
  <w:num w:numId="27">
    <w:abstractNumId w:val="40"/>
  </w:num>
  <w:num w:numId="28">
    <w:abstractNumId w:val="21"/>
  </w:num>
  <w:num w:numId="29">
    <w:abstractNumId w:val="36"/>
  </w:num>
  <w:num w:numId="30">
    <w:abstractNumId w:val="0"/>
  </w:num>
  <w:num w:numId="31">
    <w:abstractNumId w:val="23"/>
  </w:num>
  <w:num w:numId="32">
    <w:abstractNumId w:val="6"/>
  </w:num>
  <w:num w:numId="33">
    <w:abstractNumId w:val="26"/>
  </w:num>
  <w:num w:numId="34">
    <w:abstractNumId w:val="7"/>
  </w:num>
  <w:num w:numId="35">
    <w:abstractNumId w:val="5"/>
  </w:num>
  <w:num w:numId="36">
    <w:abstractNumId w:val="22"/>
  </w:num>
  <w:num w:numId="37">
    <w:abstractNumId w:val="14"/>
  </w:num>
  <w:num w:numId="38">
    <w:abstractNumId w:val="13"/>
  </w:num>
  <w:num w:numId="39">
    <w:abstractNumId w:val="33"/>
  </w:num>
  <w:num w:numId="40">
    <w:abstractNumId w:val="41"/>
  </w:num>
  <w:num w:numId="41">
    <w:abstractNumId w:val="4"/>
  </w:num>
  <w:num w:numId="42">
    <w:abstractNumId w:val="8"/>
  </w:num>
  <w:num w:numId="43">
    <w:abstractNumId w:val="27"/>
  </w:num>
  <w:num w:numId="44">
    <w:abstractNumId w:val="27"/>
  </w:num>
  <w:num w:numId="4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TrueTypeFonts/>
  <w:saveSubsetFonts/>
  <w:hideSpelling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evenAndOddHeaders/>
  <w:drawingGridHorizontalSpacing w:val="110"/>
  <w:drawingGridVerticalSpacing w:val="381"/>
  <w:displayHorizontalDrawingGridEvery w:val="0"/>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28"/>
    <w:rsid w:val="0000205B"/>
    <w:rsid w:val="0000284D"/>
    <w:rsid w:val="00003351"/>
    <w:rsid w:val="00006C4A"/>
    <w:rsid w:val="0001000C"/>
    <w:rsid w:val="00011D38"/>
    <w:rsid w:val="00011E6F"/>
    <w:rsid w:val="00012656"/>
    <w:rsid w:val="00014801"/>
    <w:rsid w:val="00016D8C"/>
    <w:rsid w:val="00020A45"/>
    <w:rsid w:val="00023033"/>
    <w:rsid w:val="0002324C"/>
    <w:rsid w:val="000240A9"/>
    <w:rsid w:val="000245E3"/>
    <w:rsid w:val="00025A9F"/>
    <w:rsid w:val="00026213"/>
    <w:rsid w:val="000272D3"/>
    <w:rsid w:val="000275F7"/>
    <w:rsid w:val="00027BEC"/>
    <w:rsid w:val="00030B46"/>
    <w:rsid w:val="00031246"/>
    <w:rsid w:val="00034784"/>
    <w:rsid w:val="00034D6F"/>
    <w:rsid w:val="00035B6A"/>
    <w:rsid w:val="00037E28"/>
    <w:rsid w:val="000414B9"/>
    <w:rsid w:val="000417A9"/>
    <w:rsid w:val="00041C86"/>
    <w:rsid w:val="0004621E"/>
    <w:rsid w:val="000476CB"/>
    <w:rsid w:val="0005352A"/>
    <w:rsid w:val="00054279"/>
    <w:rsid w:val="00054AC5"/>
    <w:rsid w:val="000562F4"/>
    <w:rsid w:val="00056612"/>
    <w:rsid w:val="00056BAB"/>
    <w:rsid w:val="00056D14"/>
    <w:rsid w:val="00057FEF"/>
    <w:rsid w:val="00060989"/>
    <w:rsid w:val="0006347D"/>
    <w:rsid w:val="00064623"/>
    <w:rsid w:val="00066EA0"/>
    <w:rsid w:val="0006703E"/>
    <w:rsid w:val="00071182"/>
    <w:rsid w:val="00071CFB"/>
    <w:rsid w:val="0007215B"/>
    <w:rsid w:val="00073E59"/>
    <w:rsid w:val="00082C27"/>
    <w:rsid w:val="00083590"/>
    <w:rsid w:val="00083A97"/>
    <w:rsid w:val="000847A4"/>
    <w:rsid w:val="000870D3"/>
    <w:rsid w:val="00090230"/>
    <w:rsid w:val="000925CC"/>
    <w:rsid w:val="000949B6"/>
    <w:rsid w:val="00095F63"/>
    <w:rsid w:val="000A3AF9"/>
    <w:rsid w:val="000A7ACE"/>
    <w:rsid w:val="000B6166"/>
    <w:rsid w:val="000B6BBA"/>
    <w:rsid w:val="000C1B38"/>
    <w:rsid w:val="000C797B"/>
    <w:rsid w:val="000D1BE1"/>
    <w:rsid w:val="000D25E4"/>
    <w:rsid w:val="000E443B"/>
    <w:rsid w:val="000E4587"/>
    <w:rsid w:val="000E4E5F"/>
    <w:rsid w:val="000F3DEE"/>
    <w:rsid w:val="000F469F"/>
    <w:rsid w:val="001066BD"/>
    <w:rsid w:val="00107A87"/>
    <w:rsid w:val="00110417"/>
    <w:rsid w:val="0011057C"/>
    <w:rsid w:val="00110C2F"/>
    <w:rsid w:val="00112D39"/>
    <w:rsid w:val="001144EA"/>
    <w:rsid w:val="00115958"/>
    <w:rsid w:val="00117C5C"/>
    <w:rsid w:val="00117CB0"/>
    <w:rsid w:val="00121143"/>
    <w:rsid w:val="001213D1"/>
    <w:rsid w:val="00122063"/>
    <w:rsid w:val="00125C9E"/>
    <w:rsid w:val="001277D7"/>
    <w:rsid w:val="00127C7C"/>
    <w:rsid w:val="001364AE"/>
    <w:rsid w:val="001408A7"/>
    <w:rsid w:val="00141A82"/>
    <w:rsid w:val="001420C0"/>
    <w:rsid w:val="001444BF"/>
    <w:rsid w:val="0014633C"/>
    <w:rsid w:val="00146718"/>
    <w:rsid w:val="00146DC0"/>
    <w:rsid w:val="001513D2"/>
    <w:rsid w:val="001537AB"/>
    <w:rsid w:val="00165E83"/>
    <w:rsid w:val="00166DF1"/>
    <w:rsid w:val="00170F6E"/>
    <w:rsid w:val="001755F4"/>
    <w:rsid w:val="00177427"/>
    <w:rsid w:val="00177541"/>
    <w:rsid w:val="00180787"/>
    <w:rsid w:val="00180E95"/>
    <w:rsid w:val="00182201"/>
    <w:rsid w:val="00183E3D"/>
    <w:rsid w:val="001855A6"/>
    <w:rsid w:val="00187C21"/>
    <w:rsid w:val="0019186F"/>
    <w:rsid w:val="00192000"/>
    <w:rsid w:val="001931FA"/>
    <w:rsid w:val="00194A39"/>
    <w:rsid w:val="00195B27"/>
    <w:rsid w:val="001960F2"/>
    <w:rsid w:val="001A1C5C"/>
    <w:rsid w:val="001A205A"/>
    <w:rsid w:val="001A2A1D"/>
    <w:rsid w:val="001A34E7"/>
    <w:rsid w:val="001A3843"/>
    <w:rsid w:val="001A3B6A"/>
    <w:rsid w:val="001B0A4A"/>
    <w:rsid w:val="001B1A07"/>
    <w:rsid w:val="001B236C"/>
    <w:rsid w:val="001B2401"/>
    <w:rsid w:val="001B2720"/>
    <w:rsid w:val="001B4915"/>
    <w:rsid w:val="001B5B0A"/>
    <w:rsid w:val="001B69E4"/>
    <w:rsid w:val="001C062B"/>
    <w:rsid w:val="001D1D00"/>
    <w:rsid w:val="001D5180"/>
    <w:rsid w:val="001D777E"/>
    <w:rsid w:val="001E0C81"/>
    <w:rsid w:val="001E38BA"/>
    <w:rsid w:val="001E42EE"/>
    <w:rsid w:val="001E59EC"/>
    <w:rsid w:val="001F01AF"/>
    <w:rsid w:val="001F0466"/>
    <w:rsid w:val="001F334C"/>
    <w:rsid w:val="001F388B"/>
    <w:rsid w:val="001F3BB1"/>
    <w:rsid w:val="001F6FDC"/>
    <w:rsid w:val="001F7620"/>
    <w:rsid w:val="00201075"/>
    <w:rsid w:val="00201344"/>
    <w:rsid w:val="00203C02"/>
    <w:rsid w:val="00206745"/>
    <w:rsid w:val="0020694C"/>
    <w:rsid w:val="002074D7"/>
    <w:rsid w:val="0021188C"/>
    <w:rsid w:val="00213D53"/>
    <w:rsid w:val="00214CDD"/>
    <w:rsid w:val="002154C1"/>
    <w:rsid w:val="0021565E"/>
    <w:rsid w:val="00216021"/>
    <w:rsid w:val="00216392"/>
    <w:rsid w:val="00216752"/>
    <w:rsid w:val="0021758A"/>
    <w:rsid w:val="0022019A"/>
    <w:rsid w:val="00220475"/>
    <w:rsid w:val="002217AE"/>
    <w:rsid w:val="00221B82"/>
    <w:rsid w:val="00223F3A"/>
    <w:rsid w:val="00225DD9"/>
    <w:rsid w:val="00236528"/>
    <w:rsid w:val="002370CE"/>
    <w:rsid w:val="002373EC"/>
    <w:rsid w:val="0024197B"/>
    <w:rsid w:val="00241E49"/>
    <w:rsid w:val="0024397B"/>
    <w:rsid w:val="00243C9A"/>
    <w:rsid w:val="00246297"/>
    <w:rsid w:val="0025020D"/>
    <w:rsid w:val="00251676"/>
    <w:rsid w:val="00253AC0"/>
    <w:rsid w:val="00257E28"/>
    <w:rsid w:val="00260A4E"/>
    <w:rsid w:val="0026162D"/>
    <w:rsid w:val="00262171"/>
    <w:rsid w:val="00262BBE"/>
    <w:rsid w:val="00262DEF"/>
    <w:rsid w:val="0026465C"/>
    <w:rsid w:val="00264AB4"/>
    <w:rsid w:val="0026600D"/>
    <w:rsid w:val="00271E22"/>
    <w:rsid w:val="00272FC8"/>
    <w:rsid w:val="00272FCE"/>
    <w:rsid w:val="002765C0"/>
    <w:rsid w:val="002772BE"/>
    <w:rsid w:val="00287956"/>
    <w:rsid w:val="00292963"/>
    <w:rsid w:val="00292B31"/>
    <w:rsid w:val="00296C21"/>
    <w:rsid w:val="002A06ED"/>
    <w:rsid w:val="002A15D5"/>
    <w:rsid w:val="002A3C81"/>
    <w:rsid w:val="002A673E"/>
    <w:rsid w:val="002A6752"/>
    <w:rsid w:val="002B085F"/>
    <w:rsid w:val="002B09F4"/>
    <w:rsid w:val="002B23F2"/>
    <w:rsid w:val="002B315F"/>
    <w:rsid w:val="002B3917"/>
    <w:rsid w:val="002B74BD"/>
    <w:rsid w:val="002C2982"/>
    <w:rsid w:val="002C536B"/>
    <w:rsid w:val="002C58EF"/>
    <w:rsid w:val="002C6CC8"/>
    <w:rsid w:val="002C7569"/>
    <w:rsid w:val="002D0F78"/>
    <w:rsid w:val="002D0FC2"/>
    <w:rsid w:val="002D1EFB"/>
    <w:rsid w:val="002D2B3C"/>
    <w:rsid w:val="002D3D2F"/>
    <w:rsid w:val="002D4687"/>
    <w:rsid w:val="002D6E74"/>
    <w:rsid w:val="002D7A0F"/>
    <w:rsid w:val="002E1CA8"/>
    <w:rsid w:val="002E2C51"/>
    <w:rsid w:val="002E5295"/>
    <w:rsid w:val="002E5301"/>
    <w:rsid w:val="002E667F"/>
    <w:rsid w:val="002F07A5"/>
    <w:rsid w:val="002F10B5"/>
    <w:rsid w:val="002F2651"/>
    <w:rsid w:val="002F40D1"/>
    <w:rsid w:val="002F7502"/>
    <w:rsid w:val="00305789"/>
    <w:rsid w:val="0030597B"/>
    <w:rsid w:val="00311447"/>
    <w:rsid w:val="00312B3D"/>
    <w:rsid w:val="00312ECD"/>
    <w:rsid w:val="00315079"/>
    <w:rsid w:val="00321E9A"/>
    <w:rsid w:val="00321F39"/>
    <w:rsid w:val="00323550"/>
    <w:rsid w:val="00326BFE"/>
    <w:rsid w:val="003303AF"/>
    <w:rsid w:val="00332236"/>
    <w:rsid w:val="00342414"/>
    <w:rsid w:val="00342C35"/>
    <w:rsid w:val="00346686"/>
    <w:rsid w:val="003475DE"/>
    <w:rsid w:val="00351ED2"/>
    <w:rsid w:val="0035286B"/>
    <w:rsid w:val="00354ACB"/>
    <w:rsid w:val="00355152"/>
    <w:rsid w:val="003578A6"/>
    <w:rsid w:val="003614F3"/>
    <w:rsid w:val="00363A09"/>
    <w:rsid w:val="0036507D"/>
    <w:rsid w:val="0037290C"/>
    <w:rsid w:val="00373662"/>
    <w:rsid w:val="00375BE2"/>
    <w:rsid w:val="0038263E"/>
    <w:rsid w:val="00383674"/>
    <w:rsid w:val="003857F9"/>
    <w:rsid w:val="003857FF"/>
    <w:rsid w:val="00386E84"/>
    <w:rsid w:val="00391025"/>
    <w:rsid w:val="00393EF6"/>
    <w:rsid w:val="0039424B"/>
    <w:rsid w:val="00396D01"/>
    <w:rsid w:val="00397C1C"/>
    <w:rsid w:val="003A05F6"/>
    <w:rsid w:val="003A2412"/>
    <w:rsid w:val="003A3BBD"/>
    <w:rsid w:val="003A583B"/>
    <w:rsid w:val="003A6380"/>
    <w:rsid w:val="003A703F"/>
    <w:rsid w:val="003B2EFE"/>
    <w:rsid w:val="003B3545"/>
    <w:rsid w:val="003B5643"/>
    <w:rsid w:val="003C170D"/>
    <w:rsid w:val="003C19CC"/>
    <w:rsid w:val="003C2CED"/>
    <w:rsid w:val="003C3BB7"/>
    <w:rsid w:val="003C4D13"/>
    <w:rsid w:val="003C6069"/>
    <w:rsid w:val="003C6F29"/>
    <w:rsid w:val="003D2DC6"/>
    <w:rsid w:val="003D4204"/>
    <w:rsid w:val="003D43D7"/>
    <w:rsid w:val="003D684D"/>
    <w:rsid w:val="003E2342"/>
    <w:rsid w:val="003E6418"/>
    <w:rsid w:val="003E7BE5"/>
    <w:rsid w:val="003F2C02"/>
    <w:rsid w:val="003F60E8"/>
    <w:rsid w:val="00405780"/>
    <w:rsid w:val="00405BEF"/>
    <w:rsid w:val="0040729C"/>
    <w:rsid w:val="00407754"/>
    <w:rsid w:val="00407A6C"/>
    <w:rsid w:val="00410B04"/>
    <w:rsid w:val="0041257F"/>
    <w:rsid w:val="00413137"/>
    <w:rsid w:val="004219C5"/>
    <w:rsid w:val="00423111"/>
    <w:rsid w:val="00423346"/>
    <w:rsid w:val="004259A3"/>
    <w:rsid w:val="004274B5"/>
    <w:rsid w:val="00427614"/>
    <w:rsid w:val="00432201"/>
    <w:rsid w:val="00432979"/>
    <w:rsid w:val="00432ACB"/>
    <w:rsid w:val="00436AFB"/>
    <w:rsid w:val="00437799"/>
    <w:rsid w:val="00437B69"/>
    <w:rsid w:val="00441084"/>
    <w:rsid w:val="00444145"/>
    <w:rsid w:val="0044436C"/>
    <w:rsid w:val="004456CF"/>
    <w:rsid w:val="004459CB"/>
    <w:rsid w:val="004461BC"/>
    <w:rsid w:val="0045111A"/>
    <w:rsid w:val="00452BF4"/>
    <w:rsid w:val="00453A1D"/>
    <w:rsid w:val="00455B4E"/>
    <w:rsid w:val="00457B59"/>
    <w:rsid w:val="00462457"/>
    <w:rsid w:val="00463F00"/>
    <w:rsid w:val="00464876"/>
    <w:rsid w:val="00464F46"/>
    <w:rsid w:val="00464F84"/>
    <w:rsid w:val="004701E3"/>
    <w:rsid w:val="00470F1D"/>
    <w:rsid w:val="00471927"/>
    <w:rsid w:val="00472E96"/>
    <w:rsid w:val="004739E1"/>
    <w:rsid w:val="004767C5"/>
    <w:rsid w:val="00476D48"/>
    <w:rsid w:val="00477461"/>
    <w:rsid w:val="00481651"/>
    <w:rsid w:val="0048551D"/>
    <w:rsid w:val="00491FE4"/>
    <w:rsid w:val="00494BE4"/>
    <w:rsid w:val="00494E32"/>
    <w:rsid w:val="00494E5D"/>
    <w:rsid w:val="00496805"/>
    <w:rsid w:val="00496AE9"/>
    <w:rsid w:val="00497521"/>
    <w:rsid w:val="004A1A41"/>
    <w:rsid w:val="004A25A0"/>
    <w:rsid w:val="004A6700"/>
    <w:rsid w:val="004B1F60"/>
    <w:rsid w:val="004B2266"/>
    <w:rsid w:val="004B54C2"/>
    <w:rsid w:val="004B67C2"/>
    <w:rsid w:val="004B6A1C"/>
    <w:rsid w:val="004B7867"/>
    <w:rsid w:val="004C3D10"/>
    <w:rsid w:val="004C5589"/>
    <w:rsid w:val="004C6394"/>
    <w:rsid w:val="004C6412"/>
    <w:rsid w:val="004C6B6B"/>
    <w:rsid w:val="004D284D"/>
    <w:rsid w:val="004D37A4"/>
    <w:rsid w:val="004D45DD"/>
    <w:rsid w:val="004D7C62"/>
    <w:rsid w:val="004E0364"/>
    <w:rsid w:val="004E061B"/>
    <w:rsid w:val="004E396C"/>
    <w:rsid w:val="004E3D6F"/>
    <w:rsid w:val="004E653C"/>
    <w:rsid w:val="004E7ACD"/>
    <w:rsid w:val="004F07C3"/>
    <w:rsid w:val="004F1310"/>
    <w:rsid w:val="004F419D"/>
    <w:rsid w:val="004F4844"/>
    <w:rsid w:val="00500864"/>
    <w:rsid w:val="005022C1"/>
    <w:rsid w:val="00503E4D"/>
    <w:rsid w:val="00503FAB"/>
    <w:rsid w:val="00504126"/>
    <w:rsid w:val="005046CB"/>
    <w:rsid w:val="00505FA7"/>
    <w:rsid w:val="00510A88"/>
    <w:rsid w:val="00513340"/>
    <w:rsid w:val="005144F7"/>
    <w:rsid w:val="00517D7A"/>
    <w:rsid w:val="005216EE"/>
    <w:rsid w:val="0052202B"/>
    <w:rsid w:val="00523EB8"/>
    <w:rsid w:val="00524318"/>
    <w:rsid w:val="00524E78"/>
    <w:rsid w:val="005251E5"/>
    <w:rsid w:val="005254C4"/>
    <w:rsid w:val="00526D47"/>
    <w:rsid w:val="00531929"/>
    <w:rsid w:val="00532A6F"/>
    <w:rsid w:val="00534068"/>
    <w:rsid w:val="00534643"/>
    <w:rsid w:val="00534989"/>
    <w:rsid w:val="00534B86"/>
    <w:rsid w:val="00542E15"/>
    <w:rsid w:val="005447FC"/>
    <w:rsid w:val="00544AF0"/>
    <w:rsid w:val="005463EC"/>
    <w:rsid w:val="00547067"/>
    <w:rsid w:val="00551B5F"/>
    <w:rsid w:val="00552898"/>
    <w:rsid w:val="00557502"/>
    <w:rsid w:val="00561526"/>
    <w:rsid w:val="00561E9C"/>
    <w:rsid w:val="005622CF"/>
    <w:rsid w:val="00563603"/>
    <w:rsid w:val="00563995"/>
    <w:rsid w:val="00564E85"/>
    <w:rsid w:val="00566F71"/>
    <w:rsid w:val="00567EC7"/>
    <w:rsid w:val="005700AB"/>
    <w:rsid w:val="005718A5"/>
    <w:rsid w:val="00572678"/>
    <w:rsid w:val="0057352B"/>
    <w:rsid w:val="00573541"/>
    <w:rsid w:val="00573E60"/>
    <w:rsid w:val="0057758B"/>
    <w:rsid w:val="005849B5"/>
    <w:rsid w:val="00587607"/>
    <w:rsid w:val="00587D8F"/>
    <w:rsid w:val="00593509"/>
    <w:rsid w:val="00593793"/>
    <w:rsid w:val="00595230"/>
    <w:rsid w:val="005A25D5"/>
    <w:rsid w:val="005A2699"/>
    <w:rsid w:val="005A50E6"/>
    <w:rsid w:val="005A52F2"/>
    <w:rsid w:val="005A540F"/>
    <w:rsid w:val="005A5F72"/>
    <w:rsid w:val="005A69A9"/>
    <w:rsid w:val="005B25D0"/>
    <w:rsid w:val="005B3ACF"/>
    <w:rsid w:val="005B3ED0"/>
    <w:rsid w:val="005B7B14"/>
    <w:rsid w:val="005B7D15"/>
    <w:rsid w:val="005C4AE5"/>
    <w:rsid w:val="005C563B"/>
    <w:rsid w:val="005C65CB"/>
    <w:rsid w:val="005C759B"/>
    <w:rsid w:val="005D0EAE"/>
    <w:rsid w:val="005D4397"/>
    <w:rsid w:val="005D47E3"/>
    <w:rsid w:val="005D4DA4"/>
    <w:rsid w:val="005D6B87"/>
    <w:rsid w:val="005D7A4B"/>
    <w:rsid w:val="005E01FF"/>
    <w:rsid w:val="005E4A0F"/>
    <w:rsid w:val="005E5ACC"/>
    <w:rsid w:val="005E6651"/>
    <w:rsid w:val="005E6F06"/>
    <w:rsid w:val="005F1D3E"/>
    <w:rsid w:val="005F5546"/>
    <w:rsid w:val="005F6C18"/>
    <w:rsid w:val="00605CF9"/>
    <w:rsid w:val="006061F0"/>
    <w:rsid w:val="00606F15"/>
    <w:rsid w:val="00607CFD"/>
    <w:rsid w:val="006114A2"/>
    <w:rsid w:val="00612C69"/>
    <w:rsid w:val="00616196"/>
    <w:rsid w:val="00617CC3"/>
    <w:rsid w:val="00620F19"/>
    <w:rsid w:val="00623AB5"/>
    <w:rsid w:val="006250F0"/>
    <w:rsid w:val="00625ADA"/>
    <w:rsid w:val="00631A10"/>
    <w:rsid w:val="00636097"/>
    <w:rsid w:val="00637970"/>
    <w:rsid w:val="00645E33"/>
    <w:rsid w:val="00650B17"/>
    <w:rsid w:val="00653C7B"/>
    <w:rsid w:val="006558FD"/>
    <w:rsid w:val="00657100"/>
    <w:rsid w:val="00660AA7"/>
    <w:rsid w:val="00661101"/>
    <w:rsid w:val="00661B5E"/>
    <w:rsid w:val="00663DDE"/>
    <w:rsid w:val="006651C2"/>
    <w:rsid w:val="00667BB7"/>
    <w:rsid w:val="006720F8"/>
    <w:rsid w:val="00672FBE"/>
    <w:rsid w:val="006733D2"/>
    <w:rsid w:val="00673F03"/>
    <w:rsid w:val="006746FC"/>
    <w:rsid w:val="00674CBA"/>
    <w:rsid w:val="00681BB3"/>
    <w:rsid w:val="00681F90"/>
    <w:rsid w:val="0068210E"/>
    <w:rsid w:val="0068290F"/>
    <w:rsid w:val="00687CEC"/>
    <w:rsid w:val="00691BA2"/>
    <w:rsid w:val="00693EFC"/>
    <w:rsid w:val="0069703A"/>
    <w:rsid w:val="006975FD"/>
    <w:rsid w:val="006A0913"/>
    <w:rsid w:val="006A391B"/>
    <w:rsid w:val="006B3F5A"/>
    <w:rsid w:val="006C1728"/>
    <w:rsid w:val="006C29DC"/>
    <w:rsid w:val="006C3A5F"/>
    <w:rsid w:val="006C3E78"/>
    <w:rsid w:val="006D2BCF"/>
    <w:rsid w:val="006D302B"/>
    <w:rsid w:val="006D47C2"/>
    <w:rsid w:val="006D5ED8"/>
    <w:rsid w:val="006D791B"/>
    <w:rsid w:val="006E04CD"/>
    <w:rsid w:val="006E0EC5"/>
    <w:rsid w:val="006E0F50"/>
    <w:rsid w:val="006E155F"/>
    <w:rsid w:val="006E2CBF"/>
    <w:rsid w:val="006E4210"/>
    <w:rsid w:val="006E5A08"/>
    <w:rsid w:val="006F1BE6"/>
    <w:rsid w:val="006F591A"/>
    <w:rsid w:val="006F606B"/>
    <w:rsid w:val="006F701E"/>
    <w:rsid w:val="00700225"/>
    <w:rsid w:val="007008BD"/>
    <w:rsid w:val="00702BB2"/>
    <w:rsid w:val="00706CED"/>
    <w:rsid w:val="00713910"/>
    <w:rsid w:val="0071679E"/>
    <w:rsid w:val="00722CAA"/>
    <w:rsid w:val="007249D0"/>
    <w:rsid w:val="00730B27"/>
    <w:rsid w:val="00731C42"/>
    <w:rsid w:val="00733FBF"/>
    <w:rsid w:val="007344CB"/>
    <w:rsid w:val="007348E4"/>
    <w:rsid w:val="007363CE"/>
    <w:rsid w:val="00736514"/>
    <w:rsid w:val="00740323"/>
    <w:rsid w:val="00751D2C"/>
    <w:rsid w:val="0075277D"/>
    <w:rsid w:val="007545EE"/>
    <w:rsid w:val="007554AE"/>
    <w:rsid w:val="007557D3"/>
    <w:rsid w:val="00756D26"/>
    <w:rsid w:val="00762843"/>
    <w:rsid w:val="00762BCC"/>
    <w:rsid w:val="00765342"/>
    <w:rsid w:val="00765947"/>
    <w:rsid w:val="0076600B"/>
    <w:rsid w:val="00771613"/>
    <w:rsid w:val="007726F1"/>
    <w:rsid w:val="00772912"/>
    <w:rsid w:val="007736DA"/>
    <w:rsid w:val="00774FA4"/>
    <w:rsid w:val="007842F5"/>
    <w:rsid w:val="00790FB0"/>
    <w:rsid w:val="00791B83"/>
    <w:rsid w:val="0079261D"/>
    <w:rsid w:val="007A3B65"/>
    <w:rsid w:val="007B085F"/>
    <w:rsid w:val="007B1873"/>
    <w:rsid w:val="007B49E7"/>
    <w:rsid w:val="007B5837"/>
    <w:rsid w:val="007B6C09"/>
    <w:rsid w:val="007C1A45"/>
    <w:rsid w:val="007C2BAF"/>
    <w:rsid w:val="007C4341"/>
    <w:rsid w:val="007C475A"/>
    <w:rsid w:val="007C4CA8"/>
    <w:rsid w:val="007C64A4"/>
    <w:rsid w:val="007C6564"/>
    <w:rsid w:val="007D0BEE"/>
    <w:rsid w:val="007D1909"/>
    <w:rsid w:val="007D3FD2"/>
    <w:rsid w:val="007D4199"/>
    <w:rsid w:val="007D4A42"/>
    <w:rsid w:val="007D5258"/>
    <w:rsid w:val="007D5383"/>
    <w:rsid w:val="007D66E7"/>
    <w:rsid w:val="007D75FC"/>
    <w:rsid w:val="007E227A"/>
    <w:rsid w:val="007E68AD"/>
    <w:rsid w:val="007F0053"/>
    <w:rsid w:val="007F1456"/>
    <w:rsid w:val="007F331D"/>
    <w:rsid w:val="007F3460"/>
    <w:rsid w:val="007F3D83"/>
    <w:rsid w:val="007F500A"/>
    <w:rsid w:val="007F7A08"/>
    <w:rsid w:val="0080646A"/>
    <w:rsid w:val="00806A90"/>
    <w:rsid w:val="00806AEF"/>
    <w:rsid w:val="008070B3"/>
    <w:rsid w:val="00807D4F"/>
    <w:rsid w:val="00811038"/>
    <w:rsid w:val="00812509"/>
    <w:rsid w:val="0081348B"/>
    <w:rsid w:val="00815D58"/>
    <w:rsid w:val="00817307"/>
    <w:rsid w:val="00822457"/>
    <w:rsid w:val="00823893"/>
    <w:rsid w:val="00823BCA"/>
    <w:rsid w:val="008257E8"/>
    <w:rsid w:val="008274DA"/>
    <w:rsid w:val="00827C14"/>
    <w:rsid w:val="008323BB"/>
    <w:rsid w:val="00832468"/>
    <w:rsid w:val="00832EA3"/>
    <w:rsid w:val="00833372"/>
    <w:rsid w:val="008360DE"/>
    <w:rsid w:val="008373BA"/>
    <w:rsid w:val="008412E6"/>
    <w:rsid w:val="00843644"/>
    <w:rsid w:val="00843DF0"/>
    <w:rsid w:val="00845721"/>
    <w:rsid w:val="008506C1"/>
    <w:rsid w:val="00851EC0"/>
    <w:rsid w:val="00855464"/>
    <w:rsid w:val="008573D8"/>
    <w:rsid w:val="00862702"/>
    <w:rsid w:val="00862F58"/>
    <w:rsid w:val="00874C48"/>
    <w:rsid w:val="00882F9F"/>
    <w:rsid w:val="00883B78"/>
    <w:rsid w:val="00884029"/>
    <w:rsid w:val="00885595"/>
    <w:rsid w:val="00887BCF"/>
    <w:rsid w:val="00890883"/>
    <w:rsid w:val="00891C93"/>
    <w:rsid w:val="008966F7"/>
    <w:rsid w:val="008968C2"/>
    <w:rsid w:val="00896B49"/>
    <w:rsid w:val="00897F08"/>
    <w:rsid w:val="008A0D56"/>
    <w:rsid w:val="008A6F53"/>
    <w:rsid w:val="008A7A6F"/>
    <w:rsid w:val="008A7E46"/>
    <w:rsid w:val="008B13FD"/>
    <w:rsid w:val="008B7155"/>
    <w:rsid w:val="008C215E"/>
    <w:rsid w:val="008C3CD8"/>
    <w:rsid w:val="008C3D4B"/>
    <w:rsid w:val="008C4432"/>
    <w:rsid w:val="008C732A"/>
    <w:rsid w:val="008C7FE4"/>
    <w:rsid w:val="008D0870"/>
    <w:rsid w:val="008D0E36"/>
    <w:rsid w:val="008D22F6"/>
    <w:rsid w:val="008D3AF1"/>
    <w:rsid w:val="008D3D3B"/>
    <w:rsid w:val="008D4E5C"/>
    <w:rsid w:val="008E0B9C"/>
    <w:rsid w:val="008E0D5D"/>
    <w:rsid w:val="008E226C"/>
    <w:rsid w:val="008E4290"/>
    <w:rsid w:val="008E6948"/>
    <w:rsid w:val="008F1B06"/>
    <w:rsid w:val="008F3284"/>
    <w:rsid w:val="00902162"/>
    <w:rsid w:val="009026E2"/>
    <w:rsid w:val="009043E4"/>
    <w:rsid w:val="00907DBC"/>
    <w:rsid w:val="00910346"/>
    <w:rsid w:val="009111EE"/>
    <w:rsid w:val="00911FB4"/>
    <w:rsid w:val="00912AEE"/>
    <w:rsid w:val="009132F0"/>
    <w:rsid w:val="00914C84"/>
    <w:rsid w:val="00916A5B"/>
    <w:rsid w:val="0092075B"/>
    <w:rsid w:val="00922C62"/>
    <w:rsid w:val="00925634"/>
    <w:rsid w:val="0092792C"/>
    <w:rsid w:val="00932EAB"/>
    <w:rsid w:val="00935BDE"/>
    <w:rsid w:val="009412FF"/>
    <w:rsid w:val="009435A2"/>
    <w:rsid w:val="0094374B"/>
    <w:rsid w:val="0094405C"/>
    <w:rsid w:val="00951AB1"/>
    <w:rsid w:val="00952486"/>
    <w:rsid w:val="0095297E"/>
    <w:rsid w:val="009535F5"/>
    <w:rsid w:val="00953E79"/>
    <w:rsid w:val="009545D1"/>
    <w:rsid w:val="00954BAB"/>
    <w:rsid w:val="00956604"/>
    <w:rsid w:val="00956F33"/>
    <w:rsid w:val="009618B2"/>
    <w:rsid w:val="009621A2"/>
    <w:rsid w:val="00962795"/>
    <w:rsid w:val="009658C6"/>
    <w:rsid w:val="00970AED"/>
    <w:rsid w:val="00974147"/>
    <w:rsid w:val="00974812"/>
    <w:rsid w:val="009751D9"/>
    <w:rsid w:val="009818AE"/>
    <w:rsid w:val="00982E78"/>
    <w:rsid w:val="00983D92"/>
    <w:rsid w:val="00983DC6"/>
    <w:rsid w:val="00987A46"/>
    <w:rsid w:val="0099339B"/>
    <w:rsid w:val="00993DA4"/>
    <w:rsid w:val="0099500F"/>
    <w:rsid w:val="009A1382"/>
    <w:rsid w:val="009A2A84"/>
    <w:rsid w:val="009A5D6D"/>
    <w:rsid w:val="009A7F60"/>
    <w:rsid w:val="009B0F33"/>
    <w:rsid w:val="009B14DC"/>
    <w:rsid w:val="009B39BB"/>
    <w:rsid w:val="009C0146"/>
    <w:rsid w:val="009C1E63"/>
    <w:rsid w:val="009C3AF4"/>
    <w:rsid w:val="009C643E"/>
    <w:rsid w:val="009C6441"/>
    <w:rsid w:val="009C6D5F"/>
    <w:rsid w:val="009D2F08"/>
    <w:rsid w:val="009D37B1"/>
    <w:rsid w:val="009D4327"/>
    <w:rsid w:val="009D45C0"/>
    <w:rsid w:val="009E5D24"/>
    <w:rsid w:val="009F0DF3"/>
    <w:rsid w:val="009F10B5"/>
    <w:rsid w:val="009F1FE9"/>
    <w:rsid w:val="009F2B69"/>
    <w:rsid w:val="009F2FAE"/>
    <w:rsid w:val="009F4109"/>
    <w:rsid w:val="009F51DF"/>
    <w:rsid w:val="009F5399"/>
    <w:rsid w:val="009F7485"/>
    <w:rsid w:val="00A007B7"/>
    <w:rsid w:val="00A00A78"/>
    <w:rsid w:val="00A01345"/>
    <w:rsid w:val="00A02892"/>
    <w:rsid w:val="00A03806"/>
    <w:rsid w:val="00A04906"/>
    <w:rsid w:val="00A12EFD"/>
    <w:rsid w:val="00A16923"/>
    <w:rsid w:val="00A20B9C"/>
    <w:rsid w:val="00A216B3"/>
    <w:rsid w:val="00A317DF"/>
    <w:rsid w:val="00A34866"/>
    <w:rsid w:val="00A34949"/>
    <w:rsid w:val="00A34F06"/>
    <w:rsid w:val="00A3684A"/>
    <w:rsid w:val="00A4131A"/>
    <w:rsid w:val="00A43D4E"/>
    <w:rsid w:val="00A451B0"/>
    <w:rsid w:val="00A4632A"/>
    <w:rsid w:val="00A507DA"/>
    <w:rsid w:val="00A51339"/>
    <w:rsid w:val="00A54F7C"/>
    <w:rsid w:val="00A556D5"/>
    <w:rsid w:val="00A55EAA"/>
    <w:rsid w:val="00A64423"/>
    <w:rsid w:val="00A6517B"/>
    <w:rsid w:val="00A651D4"/>
    <w:rsid w:val="00A65BE7"/>
    <w:rsid w:val="00A703E4"/>
    <w:rsid w:val="00A70E55"/>
    <w:rsid w:val="00A734D1"/>
    <w:rsid w:val="00A75E59"/>
    <w:rsid w:val="00A7612E"/>
    <w:rsid w:val="00A77A87"/>
    <w:rsid w:val="00A80A3C"/>
    <w:rsid w:val="00A8116D"/>
    <w:rsid w:val="00A90810"/>
    <w:rsid w:val="00A927B1"/>
    <w:rsid w:val="00A9596C"/>
    <w:rsid w:val="00AA1C66"/>
    <w:rsid w:val="00AA22B2"/>
    <w:rsid w:val="00AA27EB"/>
    <w:rsid w:val="00AB4FBD"/>
    <w:rsid w:val="00AC418C"/>
    <w:rsid w:val="00AC577C"/>
    <w:rsid w:val="00AC6056"/>
    <w:rsid w:val="00AC68AC"/>
    <w:rsid w:val="00AD2CE5"/>
    <w:rsid w:val="00AD3172"/>
    <w:rsid w:val="00AD6210"/>
    <w:rsid w:val="00AE0CE4"/>
    <w:rsid w:val="00AE54E5"/>
    <w:rsid w:val="00AE583F"/>
    <w:rsid w:val="00AE60F2"/>
    <w:rsid w:val="00AE62D6"/>
    <w:rsid w:val="00AF2EF0"/>
    <w:rsid w:val="00AF3F4F"/>
    <w:rsid w:val="00AF558D"/>
    <w:rsid w:val="00B03CFD"/>
    <w:rsid w:val="00B03FDF"/>
    <w:rsid w:val="00B07360"/>
    <w:rsid w:val="00B075A9"/>
    <w:rsid w:val="00B17946"/>
    <w:rsid w:val="00B20A54"/>
    <w:rsid w:val="00B2351F"/>
    <w:rsid w:val="00B23F98"/>
    <w:rsid w:val="00B2459A"/>
    <w:rsid w:val="00B263B8"/>
    <w:rsid w:val="00B26845"/>
    <w:rsid w:val="00B26B91"/>
    <w:rsid w:val="00B27A68"/>
    <w:rsid w:val="00B30DEA"/>
    <w:rsid w:val="00B31A1D"/>
    <w:rsid w:val="00B31FE0"/>
    <w:rsid w:val="00B32C08"/>
    <w:rsid w:val="00B344CB"/>
    <w:rsid w:val="00B36EBA"/>
    <w:rsid w:val="00B41B79"/>
    <w:rsid w:val="00B43976"/>
    <w:rsid w:val="00B43BB8"/>
    <w:rsid w:val="00B44275"/>
    <w:rsid w:val="00B458F1"/>
    <w:rsid w:val="00B51E2A"/>
    <w:rsid w:val="00B52ECA"/>
    <w:rsid w:val="00B57EC9"/>
    <w:rsid w:val="00B6194D"/>
    <w:rsid w:val="00B668AC"/>
    <w:rsid w:val="00B67C0E"/>
    <w:rsid w:val="00B67E2D"/>
    <w:rsid w:val="00B76C2E"/>
    <w:rsid w:val="00B83CD3"/>
    <w:rsid w:val="00B85645"/>
    <w:rsid w:val="00B85F70"/>
    <w:rsid w:val="00B94A69"/>
    <w:rsid w:val="00B95679"/>
    <w:rsid w:val="00B957CB"/>
    <w:rsid w:val="00BA2048"/>
    <w:rsid w:val="00BA2767"/>
    <w:rsid w:val="00BA4426"/>
    <w:rsid w:val="00BA62AC"/>
    <w:rsid w:val="00BA63A1"/>
    <w:rsid w:val="00BA696F"/>
    <w:rsid w:val="00BB071F"/>
    <w:rsid w:val="00BB093E"/>
    <w:rsid w:val="00BB1749"/>
    <w:rsid w:val="00BB4CE3"/>
    <w:rsid w:val="00BB76A6"/>
    <w:rsid w:val="00BC0586"/>
    <w:rsid w:val="00BC0894"/>
    <w:rsid w:val="00BC15A6"/>
    <w:rsid w:val="00BC3994"/>
    <w:rsid w:val="00BC3F26"/>
    <w:rsid w:val="00BC4002"/>
    <w:rsid w:val="00BC428F"/>
    <w:rsid w:val="00BC4F3B"/>
    <w:rsid w:val="00BC51E7"/>
    <w:rsid w:val="00BD09A7"/>
    <w:rsid w:val="00BD2C3C"/>
    <w:rsid w:val="00BE05FD"/>
    <w:rsid w:val="00BE3EFA"/>
    <w:rsid w:val="00BE402D"/>
    <w:rsid w:val="00BE5887"/>
    <w:rsid w:val="00BE7A51"/>
    <w:rsid w:val="00BF1111"/>
    <w:rsid w:val="00C00E9B"/>
    <w:rsid w:val="00C03B16"/>
    <w:rsid w:val="00C05CD4"/>
    <w:rsid w:val="00C05E35"/>
    <w:rsid w:val="00C13BA5"/>
    <w:rsid w:val="00C15207"/>
    <w:rsid w:val="00C16C56"/>
    <w:rsid w:val="00C23210"/>
    <w:rsid w:val="00C23C51"/>
    <w:rsid w:val="00C2625E"/>
    <w:rsid w:val="00C33419"/>
    <w:rsid w:val="00C41513"/>
    <w:rsid w:val="00C435D3"/>
    <w:rsid w:val="00C43AE4"/>
    <w:rsid w:val="00C46DE9"/>
    <w:rsid w:val="00C56877"/>
    <w:rsid w:val="00C62699"/>
    <w:rsid w:val="00C633F7"/>
    <w:rsid w:val="00C63EEE"/>
    <w:rsid w:val="00C71983"/>
    <w:rsid w:val="00C73F42"/>
    <w:rsid w:val="00C74D41"/>
    <w:rsid w:val="00C7516D"/>
    <w:rsid w:val="00C75202"/>
    <w:rsid w:val="00C758DB"/>
    <w:rsid w:val="00C84A2E"/>
    <w:rsid w:val="00C85485"/>
    <w:rsid w:val="00C87005"/>
    <w:rsid w:val="00C87418"/>
    <w:rsid w:val="00C90386"/>
    <w:rsid w:val="00C90443"/>
    <w:rsid w:val="00C9187E"/>
    <w:rsid w:val="00C9442C"/>
    <w:rsid w:val="00C950CC"/>
    <w:rsid w:val="00C962E6"/>
    <w:rsid w:val="00CA7CB8"/>
    <w:rsid w:val="00CB0A60"/>
    <w:rsid w:val="00CB2B34"/>
    <w:rsid w:val="00CB4A65"/>
    <w:rsid w:val="00CC23A1"/>
    <w:rsid w:val="00CC3AC6"/>
    <w:rsid w:val="00CC3E3C"/>
    <w:rsid w:val="00CC6FB9"/>
    <w:rsid w:val="00CC7475"/>
    <w:rsid w:val="00CD4176"/>
    <w:rsid w:val="00CD4EC3"/>
    <w:rsid w:val="00CD74CE"/>
    <w:rsid w:val="00CD7C0E"/>
    <w:rsid w:val="00CE01E8"/>
    <w:rsid w:val="00CE1884"/>
    <w:rsid w:val="00CE32F2"/>
    <w:rsid w:val="00CE346F"/>
    <w:rsid w:val="00CE7E2F"/>
    <w:rsid w:val="00CF6379"/>
    <w:rsid w:val="00D00087"/>
    <w:rsid w:val="00D00F9F"/>
    <w:rsid w:val="00D019AF"/>
    <w:rsid w:val="00D06397"/>
    <w:rsid w:val="00D07752"/>
    <w:rsid w:val="00D07CB2"/>
    <w:rsid w:val="00D101E1"/>
    <w:rsid w:val="00D10E6C"/>
    <w:rsid w:val="00D110A4"/>
    <w:rsid w:val="00D1713A"/>
    <w:rsid w:val="00D2127E"/>
    <w:rsid w:val="00D24497"/>
    <w:rsid w:val="00D26666"/>
    <w:rsid w:val="00D31A90"/>
    <w:rsid w:val="00D346A7"/>
    <w:rsid w:val="00D3683A"/>
    <w:rsid w:val="00D43A1D"/>
    <w:rsid w:val="00D47DBC"/>
    <w:rsid w:val="00D50B0D"/>
    <w:rsid w:val="00D538BE"/>
    <w:rsid w:val="00D5444C"/>
    <w:rsid w:val="00D54C0B"/>
    <w:rsid w:val="00D56B91"/>
    <w:rsid w:val="00D57966"/>
    <w:rsid w:val="00D579B9"/>
    <w:rsid w:val="00D61E6A"/>
    <w:rsid w:val="00D65026"/>
    <w:rsid w:val="00D6742E"/>
    <w:rsid w:val="00D7154A"/>
    <w:rsid w:val="00D719C9"/>
    <w:rsid w:val="00D81EA2"/>
    <w:rsid w:val="00D83AED"/>
    <w:rsid w:val="00D83C35"/>
    <w:rsid w:val="00D8490B"/>
    <w:rsid w:val="00D87505"/>
    <w:rsid w:val="00D87D42"/>
    <w:rsid w:val="00D90263"/>
    <w:rsid w:val="00D9505C"/>
    <w:rsid w:val="00D962F5"/>
    <w:rsid w:val="00D9759C"/>
    <w:rsid w:val="00D9781A"/>
    <w:rsid w:val="00D97969"/>
    <w:rsid w:val="00D97B67"/>
    <w:rsid w:val="00DA1391"/>
    <w:rsid w:val="00DA4619"/>
    <w:rsid w:val="00DA6BDA"/>
    <w:rsid w:val="00DB040C"/>
    <w:rsid w:val="00DB56E0"/>
    <w:rsid w:val="00DB6978"/>
    <w:rsid w:val="00DC06F5"/>
    <w:rsid w:val="00DC25EE"/>
    <w:rsid w:val="00DC7945"/>
    <w:rsid w:val="00DC7A7A"/>
    <w:rsid w:val="00DD2953"/>
    <w:rsid w:val="00DD5125"/>
    <w:rsid w:val="00DD669C"/>
    <w:rsid w:val="00DE10E4"/>
    <w:rsid w:val="00DE29B4"/>
    <w:rsid w:val="00DE2BE7"/>
    <w:rsid w:val="00DE37A1"/>
    <w:rsid w:val="00DE3F87"/>
    <w:rsid w:val="00DE5CA5"/>
    <w:rsid w:val="00DE6A0C"/>
    <w:rsid w:val="00DE6C40"/>
    <w:rsid w:val="00DF110B"/>
    <w:rsid w:val="00DF50C4"/>
    <w:rsid w:val="00DF51A7"/>
    <w:rsid w:val="00DF5566"/>
    <w:rsid w:val="00DF67B0"/>
    <w:rsid w:val="00E00FEC"/>
    <w:rsid w:val="00E02FFA"/>
    <w:rsid w:val="00E0337B"/>
    <w:rsid w:val="00E044E3"/>
    <w:rsid w:val="00E07FE5"/>
    <w:rsid w:val="00E110B3"/>
    <w:rsid w:val="00E12B2E"/>
    <w:rsid w:val="00E15B05"/>
    <w:rsid w:val="00E1795B"/>
    <w:rsid w:val="00E27633"/>
    <w:rsid w:val="00E30BDA"/>
    <w:rsid w:val="00E33BED"/>
    <w:rsid w:val="00E33C0F"/>
    <w:rsid w:val="00E34733"/>
    <w:rsid w:val="00E34D63"/>
    <w:rsid w:val="00E368BE"/>
    <w:rsid w:val="00E40EAF"/>
    <w:rsid w:val="00E43C16"/>
    <w:rsid w:val="00E54DFD"/>
    <w:rsid w:val="00E55604"/>
    <w:rsid w:val="00E61A7E"/>
    <w:rsid w:val="00E623E1"/>
    <w:rsid w:val="00E67E13"/>
    <w:rsid w:val="00E722CB"/>
    <w:rsid w:val="00E761E6"/>
    <w:rsid w:val="00E77462"/>
    <w:rsid w:val="00E778F3"/>
    <w:rsid w:val="00E8156D"/>
    <w:rsid w:val="00E83111"/>
    <w:rsid w:val="00E8662E"/>
    <w:rsid w:val="00E90665"/>
    <w:rsid w:val="00E91B79"/>
    <w:rsid w:val="00E9663A"/>
    <w:rsid w:val="00E96AE9"/>
    <w:rsid w:val="00EA1846"/>
    <w:rsid w:val="00EA20B1"/>
    <w:rsid w:val="00EA3D71"/>
    <w:rsid w:val="00EA4BA3"/>
    <w:rsid w:val="00EA6C82"/>
    <w:rsid w:val="00EA748D"/>
    <w:rsid w:val="00EB104C"/>
    <w:rsid w:val="00EB1AF0"/>
    <w:rsid w:val="00EB450A"/>
    <w:rsid w:val="00EB48D0"/>
    <w:rsid w:val="00EB4961"/>
    <w:rsid w:val="00EB55E6"/>
    <w:rsid w:val="00EC17B9"/>
    <w:rsid w:val="00ED058E"/>
    <w:rsid w:val="00ED2D0D"/>
    <w:rsid w:val="00ED3326"/>
    <w:rsid w:val="00ED3631"/>
    <w:rsid w:val="00ED4677"/>
    <w:rsid w:val="00ED7BB8"/>
    <w:rsid w:val="00EE2F1A"/>
    <w:rsid w:val="00EE32F5"/>
    <w:rsid w:val="00EE35A3"/>
    <w:rsid w:val="00EE39FC"/>
    <w:rsid w:val="00EE427C"/>
    <w:rsid w:val="00EF0306"/>
    <w:rsid w:val="00EF4A32"/>
    <w:rsid w:val="00EF4CC0"/>
    <w:rsid w:val="00EF6CDC"/>
    <w:rsid w:val="00EF794F"/>
    <w:rsid w:val="00F00535"/>
    <w:rsid w:val="00F00536"/>
    <w:rsid w:val="00F01454"/>
    <w:rsid w:val="00F11E26"/>
    <w:rsid w:val="00F15D7B"/>
    <w:rsid w:val="00F17A97"/>
    <w:rsid w:val="00F317DE"/>
    <w:rsid w:val="00F34F4E"/>
    <w:rsid w:val="00F35B5A"/>
    <w:rsid w:val="00F35DE9"/>
    <w:rsid w:val="00F371C8"/>
    <w:rsid w:val="00F4051F"/>
    <w:rsid w:val="00F4337E"/>
    <w:rsid w:val="00F43807"/>
    <w:rsid w:val="00F451D5"/>
    <w:rsid w:val="00F45D8D"/>
    <w:rsid w:val="00F46FB5"/>
    <w:rsid w:val="00F50039"/>
    <w:rsid w:val="00F501A2"/>
    <w:rsid w:val="00F548CD"/>
    <w:rsid w:val="00F560CA"/>
    <w:rsid w:val="00F6024B"/>
    <w:rsid w:val="00F60597"/>
    <w:rsid w:val="00F66506"/>
    <w:rsid w:val="00F71B45"/>
    <w:rsid w:val="00F7238C"/>
    <w:rsid w:val="00F72D17"/>
    <w:rsid w:val="00F7359A"/>
    <w:rsid w:val="00F7376C"/>
    <w:rsid w:val="00F746A4"/>
    <w:rsid w:val="00F76DD5"/>
    <w:rsid w:val="00F817AB"/>
    <w:rsid w:val="00F83D25"/>
    <w:rsid w:val="00F858E6"/>
    <w:rsid w:val="00F85BFB"/>
    <w:rsid w:val="00F946DF"/>
    <w:rsid w:val="00F9593B"/>
    <w:rsid w:val="00F95D90"/>
    <w:rsid w:val="00FA0398"/>
    <w:rsid w:val="00FA079A"/>
    <w:rsid w:val="00FA3363"/>
    <w:rsid w:val="00FA3FFF"/>
    <w:rsid w:val="00FB0842"/>
    <w:rsid w:val="00FB0FC8"/>
    <w:rsid w:val="00FB760D"/>
    <w:rsid w:val="00FC2561"/>
    <w:rsid w:val="00FC3585"/>
    <w:rsid w:val="00FC4B08"/>
    <w:rsid w:val="00FC53C8"/>
    <w:rsid w:val="00FC7674"/>
    <w:rsid w:val="00FC7B9C"/>
    <w:rsid w:val="00FD1629"/>
    <w:rsid w:val="00FD24CB"/>
    <w:rsid w:val="00FD4214"/>
    <w:rsid w:val="00FE0EB3"/>
    <w:rsid w:val="00FE10E0"/>
    <w:rsid w:val="00FE11D3"/>
    <w:rsid w:val="00FE1924"/>
    <w:rsid w:val="00FE4C52"/>
    <w:rsid w:val="00FE51E8"/>
    <w:rsid w:val="00FE62FB"/>
    <w:rsid w:val="00FE6BA0"/>
    <w:rsid w:val="00FF60C0"/>
    <w:rsid w:val="00FF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0,0,0,0"/>
    </o:shapedefaults>
    <o:shapelayout v:ext="edit">
      <o:idmap v:ext="edit" data="1"/>
    </o:shapelayout>
  </w:shapeDefaults>
  <w:decimalSymbol w:val="."/>
  <w:listSeparator w:val=","/>
  <w14:docId w14:val="49C87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AE"/>
    <w:pPr>
      <w:widowControl w:val="0"/>
      <w:tabs>
        <w:tab w:val="left" w:pos="720"/>
        <w:tab w:val="left" w:pos="1440"/>
        <w:tab w:val="left" w:pos="2160"/>
        <w:tab w:val="center" w:pos="4253"/>
        <w:tab w:val="right" w:pos="8505"/>
      </w:tabs>
      <w:spacing w:before="60" w:after="60" w:line="276" w:lineRule="auto"/>
      <w:ind w:firstLine="567"/>
      <w:jc w:val="both"/>
    </w:pPr>
    <w:rPr>
      <w:sz w:val="22"/>
      <w:szCs w:val="28"/>
    </w:rPr>
  </w:style>
  <w:style w:type="paragraph" w:styleId="Heading1">
    <w:name w:val="heading 1"/>
    <w:basedOn w:val="Normal"/>
    <w:next w:val="Normal"/>
    <w:qFormat/>
    <w:pPr>
      <w:keepNext/>
      <w:jc w:val="center"/>
      <w:outlineLvl w:val="0"/>
    </w:pPr>
    <w:rPr>
      <w:rFonts w:ascii="VNtimes new roman" w:hAnsi="VNtimes new roman"/>
      <w:sz w:val="26"/>
      <w:szCs w:val="20"/>
    </w:rPr>
  </w:style>
  <w:style w:type="paragraph" w:styleId="Heading2">
    <w:name w:val="heading 2"/>
    <w:basedOn w:val="Normal"/>
    <w:next w:val="Normal"/>
    <w:link w:val="Heading2Char"/>
    <w:qFormat/>
    <w:rsid w:val="00B6194D"/>
    <w:pPr>
      <w:keepNext/>
      <w:spacing w:before="240"/>
      <w:outlineLvl w:val="1"/>
    </w:pPr>
    <w:rPr>
      <w:rFonts w:ascii="Cambria" w:hAnsi="Cambria"/>
      <w:b/>
      <w:bCs/>
      <w:i/>
      <w:iCs/>
      <w:sz w:val="28"/>
      <w:lang w:val="x-none" w:eastAsia="x-none"/>
    </w:rPr>
  </w:style>
  <w:style w:type="paragraph" w:styleId="Heading3">
    <w:name w:val="heading 3"/>
    <w:basedOn w:val="Normal"/>
    <w:next w:val="Normal"/>
    <w:qFormat/>
    <w:pPr>
      <w:keepNext/>
      <w:spacing w:before="240"/>
      <w:outlineLvl w:val="2"/>
    </w:pPr>
    <w:rPr>
      <w:rFonts w:ascii="VNtimes new roman" w:hAnsi="VNtimes new roman"/>
      <w:sz w:val="26"/>
      <w:szCs w:val="20"/>
    </w:rPr>
  </w:style>
  <w:style w:type="paragraph" w:styleId="Heading4">
    <w:name w:val="heading 4"/>
    <w:basedOn w:val="Normal"/>
    <w:next w:val="Normal"/>
    <w:qFormat/>
    <w:pPr>
      <w:keepNext/>
      <w:spacing w:before="240"/>
      <w:outlineLvl w:val="3"/>
    </w:pPr>
    <w:rPr>
      <w:rFonts w:ascii="VNtimes new roman" w:hAnsi="VNtimes new roman"/>
      <w:sz w:val="26"/>
      <w:szCs w:val="20"/>
    </w:rPr>
  </w:style>
  <w:style w:type="paragraph" w:styleId="Heading5">
    <w:name w:val="heading 5"/>
    <w:basedOn w:val="Normal"/>
    <w:next w:val="Normal"/>
    <w:qFormat/>
    <w:pPr>
      <w:numPr>
        <w:ilvl w:val="4"/>
        <w:numId w:val="1"/>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1"/>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1"/>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1"/>
      </w:numPr>
      <w:jc w:val="center"/>
      <w:outlineLvl w:val="7"/>
    </w:pPr>
    <w:rPr>
      <w:rFonts w:ascii=".VnTime" w:hAnsi=".VnTime"/>
      <w:b/>
      <w:sz w:val="24"/>
      <w:szCs w:val="20"/>
    </w:rPr>
  </w:style>
  <w:style w:type="paragraph" w:styleId="Heading9">
    <w:name w:val="heading 9"/>
    <w:basedOn w:val="Normal"/>
    <w:next w:val="Normal"/>
    <w:link w:val="Heading9Char"/>
    <w:qFormat/>
    <w:rsid w:val="00B6194D"/>
    <w:p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nTime" w:hAnsi=".VnTime"/>
      <w:sz w:val="26"/>
      <w:szCs w:val="20"/>
    </w:rPr>
  </w:style>
  <w:style w:type="paragraph" w:styleId="Header">
    <w:name w:val="header"/>
    <w:basedOn w:val="Normal"/>
    <w:link w:val="HeaderChar"/>
    <w:rsid w:val="00D87505"/>
    <w:pPr>
      <w:tabs>
        <w:tab w:val="center" w:pos="4320"/>
        <w:tab w:val="right" w:pos="8640"/>
      </w:tabs>
    </w:pPr>
    <w:rPr>
      <w:sz w:val="26"/>
      <w:szCs w:val="20"/>
      <w:lang w:val="x-none" w:eastAsia="x-none"/>
    </w:rPr>
  </w:style>
  <w:style w:type="paragraph" w:styleId="BodyTextIndent2">
    <w:name w:val="Body Text Indent 2"/>
    <w:basedOn w:val="Normal"/>
    <w:rPr>
      <w:rFonts w:ascii="VNtimes new roman" w:hAnsi="VNtimes new roman"/>
      <w:sz w:val="24"/>
      <w:szCs w:val="20"/>
    </w:rPr>
  </w:style>
  <w:style w:type="paragraph" w:styleId="BodyText">
    <w:name w:val="Body Text"/>
    <w:basedOn w:val="Normal"/>
    <w:link w:val="BodyTextChar"/>
    <w:rPr>
      <w:rFonts w:ascii="VNtimes new roman" w:hAnsi="VNtimes new roman"/>
      <w:sz w:val="26"/>
      <w:szCs w:val="20"/>
      <w:lang w:val="x-none" w:eastAsia="x-none"/>
    </w:rPr>
  </w:style>
  <w:style w:type="paragraph" w:styleId="BodyTextIndent3">
    <w:name w:val="Body Text Indent 3"/>
    <w:basedOn w:val="Normal"/>
    <w:pPr>
      <w:ind w:left="567"/>
    </w:pPr>
    <w:rPr>
      <w:rFonts w:ascii="VNtimes new roman" w:hAnsi="VNtimes new roman"/>
      <w:sz w:val="24"/>
      <w:szCs w:val="20"/>
    </w:rPr>
  </w:style>
  <w:style w:type="paragraph" w:styleId="Footer">
    <w:name w:val="footer"/>
    <w:basedOn w:val="Normal"/>
    <w:rsid w:val="00DA6BDA"/>
    <w:pPr>
      <w:tabs>
        <w:tab w:val="center" w:pos="4320"/>
        <w:tab w:val="right" w:pos="8640"/>
      </w:tabs>
    </w:pPr>
    <w:rPr>
      <w:rFonts w:ascii="Arial" w:hAnsi="Arial"/>
      <w:sz w:val="20"/>
    </w:rPr>
  </w:style>
  <w:style w:type="character" w:styleId="PageNumber">
    <w:name w:val="page number"/>
    <w:basedOn w:val="DefaultParagraphFont"/>
  </w:style>
  <w:style w:type="paragraph" w:styleId="Caption">
    <w:name w:val="caption"/>
    <w:aliases w:val="Hình"/>
    <w:basedOn w:val="Normal"/>
    <w:next w:val="Normal"/>
    <w:uiPriority w:val="35"/>
    <w:qFormat/>
    <w:rsid w:val="009818AE"/>
    <w:rPr>
      <w:b/>
      <w:bCs/>
      <w:szCs w:val="20"/>
    </w:rPr>
  </w:style>
  <w:style w:type="paragraph" w:customStyle="1" w:styleId="TiubiboVietnam">
    <w:name w:val="@ Tiêu đề bài báo (Vietnam)"/>
    <w:basedOn w:val="Normal"/>
    <w:next w:val="Normal"/>
    <w:rsid w:val="00657100"/>
    <w:pPr>
      <w:spacing w:before="360"/>
      <w:ind w:firstLine="0"/>
      <w:jc w:val="center"/>
    </w:pPr>
    <w:rPr>
      <w:b/>
      <w:caps/>
      <w:sz w:val="26"/>
    </w:rPr>
  </w:style>
  <w:style w:type="paragraph" w:customStyle="1" w:styleId="TiubiboEnglish">
    <w:name w:val="@ Tiêu đề bài báo (English)"/>
    <w:basedOn w:val="Normal"/>
    <w:next w:val="Normal"/>
    <w:rsid w:val="00657100"/>
    <w:pPr>
      <w:ind w:firstLine="0"/>
      <w:jc w:val="center"/>
    </w:pPr>
    <w:rPr>
      <w:caps/>
    </w:rPr>
  </w:style>
  <w:style w:type="paragraph" w:styleId="DocumentMap">
    <w:name w:val="Document Map"/>
    <w:basedOn w:val="Normal"/>
    <w:link w:val="DocumentMapChar"/>
    <w:rsid w:val="001855A6"/>
    <w:rPr>
      <w:rFonts w:ascii="Tahoma" w:hAnsi="Tahoma"/>
      <w:sz w:val="16"/>
      <w:szCs w:val="16"/>
      <w:lang w:val="x-none" w:eastAsia="x-none"/>
    </w:rPr>
  </w:style>
  <w:style w:type="character" w:customStyle="1" w:styleId="DocumentMapChar">
    <w:name w:val="Document Map Char"/>
    <w:link w:val="DocumentMap"/>
    <w:rsid w:val="001855A6"/>
    <w:rPr>
      <w:rFonts w:ascii="Tahoma" w:hAnsi="Tahoma" w:cs="Tahoma"/>
      <w:sz w:val="16"/>
      <w:szCs w:val="16"/>
    </w:rPr>
  </w:style>
  <w:style w:type="paragraph" w:customStyle="1" w:styleId="Tntcgibibo">
    <w:name w:val="@ Tên tác giả bài báo"/>
    <w:basedOn w:val="Normal"/>
    <w:next w:val="nvcngtccatcgi"/>
    <w:qFormat/>
    <w:rsid w:val="00657100"/>
    <w:pPr>
      <w:spacing w:before="0" w:after="0"/>
      <w:ind w:firstLine="0"/>
      <w:jc w:val="center"/>
    </w:pPr>
    <w:rPr>
      <w:b/>
      <w:i/>
    </w:rPr>
  </w:style>
  <w:style w:type="paragraph" w:customStyle="1" w:styleId="nvcngtccatcgi">
    <w:name w:val="@ Đơn vị công tác của tác giả"/>
    <w:basedOn w:val="Normal"/>
    <w:next w:val="Normal"/>
    <w:qFormat/>
    <w:rsid w:val="002F10B5"/>
    <w:pPr>
      <w:spacing w:before="0" w:after="0"/>
      <w:ind w:firstLine="0"/>
      <w:jc w:val="center"/>
    </w:pPr>
    <w:rPr>
      <w:i/>
      <w:sz w:val="21"/>
    </w:rPr>
  </w:style>
  <w:style w:type="paragraph" w:customStyle="1" w:styleId="Tmtt-AsbtractTiu">
    <w:name w:val="@ Tóm tắt - Asbtract (Tiêu đề)"/>
    <w:basedOn w:val="Normal"/>
    <w:next w:val="Tmtt-AbstractNidung"/>
    <w:qFormat/>
    <w:rsid w:val="00657100"/>
    <w:pPr>
      <w:spacing w:before="120"/>
      <w:ind w:firstLine="0"/>
      <w:jc w:val="center"/>
    </w:pPr>
    <w:rPr>
      <w:rFonts w:ascii="Arial" w:hAnsi="Arial"/>
      <w:b/>
      <w:sz w:val="20"/>
    </w:rPr>
  </w:style>
  <w:style w:type="paragraph" w:customStyle="1" w:styleId="Tmtt-AbstractNidung">
    <w:name w:val="@ Tóm tắt - Abstract (Nội dung)"/>
    <w:basedOn w:val="Normal"/>
    <w:next w:val="Normal"/>
    <w:link w:val="Tmtt-AbstractNidungChar"/>
    <w:qFormat/>
    <w:rsid w:val="002F10B5"/>
    <w:pPr>
      <w:tabs>
        <w:tab w:val="left" w:pos="284"/>
      </w:tabs>
      <w:ind w:firstLine="284"/>
    </w:pPr>
    <w:rPr>
      <w:rFonts w:ascii="Arial" w:hAnsi="Arial"/>
      <w:sz w:val="18"/>
      <w:lang w:val="x-none" w:eastAsia="x-none"/>
    </w:rPr>
  </w:style>
  <w:style w:type="paragraph" w:customStyle="1" w:styleId="mcCp1">
    <w:name w:val="@ Đề mục (Cấp 1)"/>
    <w:basedOn w:val="Normal"/>
    <w:next w:val="Normal"/>
    <w:qFormat/>
    <w:rsid w:val="00657100"/>
    <w:pPr>
      <w:numPr>
        <w:numId w:val="1"/>
      </w:numPr>
      <w:spacing w:before="120"/>
      <w:outlineLvl w:val="0"/>
    </w:pPr>
    <w:rPr>
      <w:b/>
    </w:rPr>
  </w:style>
  <w:style w:type="character" w:customStyle="1" w:styleId="Heading2Char">
    <w:name w:val="Heading 2 Char"/>
    <w:link w:val="Heading2"/>
    <w:semiHidden/>
    <w:rsid w:val="00B6194D"/>
    <w:rPr>
      <w:rFonts w:ascii="Cambria" w:eastAsia="Times New Roman" w:hAnsi="Cambria" w:cs="Times New Roman"/>
      <w:b/>
      <w:bCs/>
      <w:i/>
      <w:iCs/>
      <w:sz w:val="28"/>
      <w:szCs w:val="28"/>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Style2">
    <w:name w:val="Style2"/>
    <w:basedOn w:val="Normal"/>
    <w:rsid w:val="00CC23A1"/>
    <w:pPr>
      <w:tabs>
        <w:tab w:val="clear" w:pos="720"/>
      </w:tabs>
      <w:jc w:val="left"/>
    </w:pPr>
    <w:rPr>
      <w:rFonts w:ascii=".VnTime" w:hAnsi=".VnTime"/>
      <w:color w:val="000000"/>
      <w:sz w:val="26"/>
      <w:szCs w:val="20"/>
    </w:rPr>
  </w:style>
  <w:style w:type="character" w:styleId="Hyperlink">
    <w:name w:val="Hyperlink"/>
    <w:rsid w:val="00CC23A1"/>
    <w:rPr>
      <w:color w:val="0000FF"/>
      <w:u w:val="single"/>
    </w:rPr>
  </w:style>
  <w:style w:type="paragraph" w:customStyle="1" w:styleId="mcCp2">
    <w:name w:val="@ Đề mục (Cấp 2)"/>
    <w:basedOn w:val="Normal"/>
    <w:next w:val="Normal"/>
    <w:qFormat/>
    <w:rsid w:val="00657100"/>
    <w:pPr>
      <w:numPr>
        <w:ilvl w:val="1"/>
        <w:numId w:val="1"/>
      </w:numPr>
      <w:spacing w:before="120"/>
      <w:outlineLvl w:val="1"/>
    </w:pPr>
    <w:rPr>
      <w:b/>
      <w:i/>
    </w:rPr>
  </w:style>
  <w:style w:type="paragraph" w:customStyle="1" w:styleId="mcCp3">
    <w:name w:val="@ Đề mục (Cấp 3)"/>
    <w:basedOn w:val="Normal"/>
    <w:next w:val="Normal"/>
    <w:qFormat/>
    <w:rsid w:val="00657100"/>
    <w:pPr>
      <w:numPr>
        <w:ilvl w:val="2"/>
        <w:numId w:val="1"/>
      </w:numPr>
      <w:spacing w:before="120"/>
      <w:outlineLvl w:val="2"/>
    </w:pPr>
    <w:rPr>
      <w:i/>
    </w:rPr>
  </w:style>
  <w:style w:type="paragraph" w:styleId="BodyText2">
    <w:name w:val="Body Text 2"/>
    <w:basedOn w:val="Normal"/>
    <w:link w:val="BodyText2Char"/>
    <w:rsid w:val="00201344"/>
    <w:pPr>
      <w:tabs>
        <w:tab w:val="clear" w:pos="720"/>
        <w:tab w:val="clear" w:pos="1440"/>
      </w:tabs>
      <w:jc w:val="center"/>
    </w:pPr>
    <w:rPr>
      <w:rFonts w:ascii=".VnTime" w:hAnsi=".VnTime"/>
      <w:color w:val="000000"/>
      <w:sz w:val="20"/>
      <w:szCs w:val="8"/>
      <w:lang w:val="x-none" w:eastAsia="x-none"/>
    </w:rPr>
  </w:style>
  <w:style w:type="character" w:customStyle="1" w:styleId="BodyText2Char">
    <w:name w:val="Body Text 2 Char"/>
    <w:link w:val="BodyText2"/>
    <w:rsid w:val="00201344"/>
    <w:rPr>
      <w:rFonts w:ascii=".VnTime" w:hAnsi=".VnTime"/>
      <w:color w:val="000000"/>
      <w:szCs w:val="8"/>
    </w:rPr>
  </w:style>
  <w:style w:type="paragraph" w:styleId="BodyText3">
    <w:name w:val="Body Text 3"/>
    <w:basedOn w:val="Normal"/>
    <w:link w:val="BodyText3Char"/>
    <w:rsid w:val="00201344"/>
    <w:pPr>
      <w:tabs>
        <w:tab w:val="clear" w:pos="720"/>
        <w:tab w:val="clear" w:pos="1440"/>
      </w:tabs>
      <w:jc w:val="center"/>
    </w:pPr>
    <w:rPr>
      <w:sz w:val="24"/>
      <w:szCs w:val="22"/>
      <w:lang w:val="x-none" w:eastAsia="x-none"/>
    </w:rPr>
  </w:style>
  <w:style w:type="character" w:customStyle="1" w:styleId="BodyText3Char">
    <w:name w:val="Body Text 3 Char"/>
    <w:link w:val="BodyText3"/>
    <w:rsid w:val="00201344"/>
    <w:rPr>
      <w:sz w:val="24"/>
      <w:szCs w:val="22"/>
    </w:rPr>
  </w:style>
  <w:style w:type="paragraph" w:customStyle="1" w:styleId="Tiliuthamkho">
    <w:name w:val="@ Tài liệu tham khảo"/>
    <w:basedOn w:val="Normal"/>
    <w:next w:val="Normal"/>
    <w:qFormat/>
    <w:rsid w:val="009818AE"/>
    <w:pPr>
      <w:jc w:val="center"/>
    </w:pPr>
    <w:rPr>
      <w:b/>
    </w:rPr>
  </w:style>
  <w:style w:type="character" w:customStyle="1" w:styleId="BodyTextChar">
    <w:name w:val="Body Text Char"/>
    <w:link w:val="BodyText"/>
    <w:rsid w:val="00F71B45"/>
    <w:rPr>
      <w:rFonts w:ascii="VNtimes new roman" w:hAnsi="VNtimes new roman"/>
      <w:sz w:val="26"/>
    </w:rPr>
  </w:style>
  <w:style w:type="table" w:styleId="TableGrid">
    <w:name w:val="Table Grid"/>
    <w:basedOn w:val="TableNormal"/>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Tiliuthamkhonidung">
    <w:name w:val="@ Tài liệu tham khảo (nội dung)"/>
    <w:basedOn w:val="Normal"/>
    <w:next w:val="Normal"/>
    <w:qFormat/>
    <w:rsid w:val="001066BD"/>
    <w:pPr>
      <w:numPr>
        <w:ilvl w:val="8"/>
        <w:numId w:val="1"/>
      </w:numPr>
      <w:spacing w:before="40" w:after="40"/>
      <w:outlineLvl w:val="1"/>
    </w:pPr>
  </w:style>
  <w:style w:type="paragraph" w:styleId="Title">
    <w:name w:val="Title"/>
    <w:basedOn w:val="Normal"/>
    <w:link w:val="TitleChar"/>
    <w:qFormat/>
    <w:rsid w:val="00F01454"/>
    <w:pPr>
      <w:tabs>
        <w:tab w:val="clear" w:pos="720"/>
        <w:tab w:val="clear" w:pos="1440"/>
      </w:tabs>
      <w:jc w:val="center"/>
    </w:pPr>
    <w:rPr>
      <w:b/>
      <w:sz w:val="28"/>
      <w:szCs w:val="20"/>
      <w:lang w:val="x-none" w:eastAsia="x-none"/>
    </w:rPr>
  </w:style>
  <w:style w:type="character" w:customStyle="1" w:styleId="TitleChar">
    <w:name w:val="Title Char"/>
    <w:link w:val="Title"/>
    <w:rsid w:val="00F01454"/>
    <w:rPr>
      <w:b/>
      <w:sz w:val="28"/>
    </w:rPr>
  </w:style>
  <w:style w:type="paragraph" w:styleId="PlainText">
    <w:name w:val="Plain Text"/>
    <w:basedOn w:val="Normal"/>
    <w:link w:val="PlainTextChar"/>
    <w:rsid w:val="005A2699"/>
    <w:pPr>
      <w:tabs>
        <w:tab w:val="clear" w:pos="720"/>
        <w:tab w:val="clear" w:pos="1440"/>
      </w:tabs>
      <w:jc w:val="left"/>
    </w:pPr>
    <w:rPr>
      <w:rFonts w:ascii="Courier New" w:hAnsi="Courier New"/>
      <w:sz w:val="20"/>
      <w:szCs w:val="20"/>
      <w:lang w:val="x-none" w:eastAsia="x-none"/>
    </w:rPr>
  </w:style>
  <w:style w:type="character" w:customStyle="1" w:styleId="PlainTextChar">
    <w:name w:val="Plain Text Char"/>
    <w:link w:val="PlainText"/>
    <w:rsid w:val="005A2699"/>
    <w:rPr>
      <w:rFonts w:ascii="Courier New" w:hAnsi="Courier New"/>
    </w:rPr>
  </w:style>
  <w:style w:type="paragraph" w:styleId="TableofFigures">
    <w:name w:val="table of figures"/>
    <w:basedOn w:val="Normal"/>
    <w:next w:val="Normal"/>
    <w:rsid w:val="005A2699"/>
    <w:pPr>
      <w:tabs>
        <w:tab w:val="clear" w:pos="720"/>
        <w:tab w:val="clear" w:pos="1440"/>
      </w:tabs>
      <w:ind w:left="520" w:hanging="520"/>
      <w:jc w:val="left"/>
    </w:pPr>
    <w:rPr>
      <w:sz w:val="26"/>
      <w:szCs w:val="24"/>
    </w:rPr>
  </w:style>
  <w:style w:type="character" w:styleId="EndnoteReference">
    <w:name w:val="endnote reference"/>
    <w:rsid w:val="008274DA"/>
    <w:rPr>
      <w:vertAlign w:val="superscript"/>
    </w:rPr>
  </w:style>
  <w:style w:type="character" w:customStyle="1" w:styleId="message1">
    <w:name w:val="message1"/>
    <w:rsid w:val="00A65BE7"/>
    <w:rPr>
      <w:rFonts w:ascii="Verdana" w:hAnsi="Verdana" w:hint="default"/>
      <w:i w:val="0"/>
      <w:iCs w:val="0"/>
      <w:sz w:val="18"/>
      <w:szCs w:val="18"/>
    </w:rPr>
  </w:style>
  <w:style w:type="character" w:customStyle="1" w:styleId="articlecontent">
    <w:name w:val="articlecontent"/>
    <w:basedOn w:val="DefaultParagraphFont"/>
    <w:rsid w:val="00A65BE7"/>
  </w:style>
  <w:style w:type="paragraph" w:customStyle="1" w:styleId="mcCp4">
    <w:name w:val="@ Đề mục (Cấp 4)"/>
    <w:basedOn w:val="Normal"/>
    <w:next w:val="Normal"/>
    <w:qFormat/>
    <w:rsid w:val="009818AE"/>
    <w:pPr>
      <w:numPr>
        <w:ilvl w:val="3"/>
        <w:numId w:val="1"/>
      </w:numPr>
    </w:pPr>
    <w:rPr>
      <w:b/>
    </w:rPr>
  </w:style>
  <w:style w:type="character" w:customStyle="1" w:styleId="HeaderChar">
    <w:name w:val="Header Char"/>
    <w:link w:val="Header"/>
    <w:rsid w:val="00060989"/>
    <w:rPr>
      <w:sz w:val="26"/>
    </w:rPr>
  </w:style>
  <w:style w:type="character" w:styleId="CommentReference">
    <w:name w:val="annotation reference"/>
    <w:rsid w:val="00C46DE9"/>
    <w:rPr>
      <w:sz w:val="16"/>
      <w:szCs w:val="16"/>
    </w:rPr>
  </w:style>
  <w:style w:type="paragraph" w:styleId="CommentText">
    <w:name w:val="annotation text"/>
    <w:basedOn w:val="Normal"/>
    <w:link w:val="CommentTextChar"/>
    <w:rsid w:val="00C46DE9"/>
    <w:rPr>
      <w:sz w:val="20"/>
      <w:szCs w:val="20"/>
    </w:rPr>
  </w:style>
  <w:style w:type="character" w:customStyle="1" w:styleId="CommentTextChar">
    <w:name w:val="Comment Text Char"/>
    <w:basedOn w:val="DefaultParagraphFont"/>
    <w:link w:val="CommentText"/>
    <w:rsid w:val="00C46DE9"/>
  </w:style>
  <w:style w:type="paragraph" w:styleId="CommentSubject">
    <w:name w:val="annotation subject"/>
    <w:basedOn w:val="CommentText"/>
    <w:next w:val="CommentText"/>
    <w:link w:val="CommentSubjectChar"/>
    <w:rsid w:val="00C46DE9"/>
    <w:rPr>
      <w:b/>
      <w:bCs/>
      <w:lang w:val="x-none" w:eastAsia="x-none"/>
    </w:rPr>
  </w:style>
  <w:style w:type="character" w:customStyle="1" w:styleId="CommentSubjectChar">
    <w:name w:val="Comment Subject Char"/>
    <w:link w:val="CommentSubject"/>
    <w:rsid w:val="00C46DE9"/>
    <w:rPr>
      <w:b/>
      <w:bCs/>
    </w:rPr>
  </w:style>
  <w:style w:type="paragraph" w:styleId="BalloonText">
    <w:name w:val="Balloon Text"/>
    <w:basedOn w:val="Normal"/>
    <w:link w:val="BalloonTextChar"/>
    <w:rsid w:val="00C46DE9"/>
    <w:rPr>
      <w:rFonts w:ascii="Tahoma" w:hAnsi="Tahoma"/>
      <w:sz w:val="16"/>
      <w:szCs w:val="16"/>
      <w:lang w:val="x-none" w:eastAsia="x-none"/>
    </w:rPr>
  </w:style>
  <w:style w:type="character" w:customStyle="1" w:styleId="BalloonTextChar">
    <w:name w:val="Balloon Text Char"/>
    <w:link w:val="BalloonText"/>
    <w:rsid w:val="00C46DE9"/>
    <w:rPr>
      <w:rFonts w:ascii="Tahoma" w:hAnsi="Tahoma" w:cs="Tahoma"/>
      <w:sz w:val="16"/>
      <w:szCs w:val="16"/>
    </w:rPr>
  </w:style>
  <w:style w:type="character" w:customStyle="1" w:styleId="cpp-string1">
    <w:name w:val="cpp-string1"/>
    <w:rsid w:val="000245E3"/>
    <w:rPr>
      <w:color w:val="800080"/>
    </w:rPr>
  </w:style>
  <w:style w:type="paragraph" w:customStyle="1" w:styleId="StyleJustifiedBefore8pt">
    <w:name w:val="Style Justified Before:  8 pt"/>
    <w:basedOn w:val="Normal"/>
    <w:rsid w:val="000245E3"/>
    <w:pPr>
      <w:widowControl/>
      <w:tabs>
        <w:tab w:val="clear" w:pos="720"/>
        <w:tab w:val="clear" w:pos="1440"/>
        <w:tab w:val="clear" w:pos="2160"/>
        <w:tab w:val="clear" w:pos="4253"/>
        <w:tab w:val="clear" w:pos="8505"/>
      </w:tabs>
      <w:spacing w:before="160" w:line="240" w:lineRule="auto"/>
    </w:pPr>
    <w:rPr>
      <w:color w:val="000000"/>
      <w:szCs w:val="20"/>
    </w:rPr>
  </w:style>
  <w:style w:type="character" w:styleId="HTMLCode">
    <w:name w:val="HTML Code"/>
    <w:rsid w:val="000245E3"/>
    <w:rPr>
      <w:rFonts w:ascii="Courier New" w:eastAsia="Courier New" w:hAnsi="Courier New" w:cs="Courier New" w:hint="default"/>
      <w:color w:val="990000"/>
      <w:sz w:val="20"/>
      <w:szCs w:val="20"/>
    </w:rPr>
  </w:style>
  <w:style w:type="paragraph" w:customStyle="1" w:styleId="StyleHeading1TimesNewRoman14pt">
    <w:name w:val="Style Heading 1 + Times New Roman 14 pt"/>
    <w:basedOn w:val="Heading1"/>
    <w:rsid w:val="009F51DF"/>
    <w:pPr>
      <w:widowControl/>
      <w:tabs>
        <w:tab w:val="clear" w:pos="720"/>
        <w:tab w:val="clear" w:pos="1440"/>
        <w:tab w:val="clear" w:pos="2160"/>
        <w:tab w:val="clear" w:pos="4253"/>
        <w:tab w:val="clear" w:pos="8505"/>
      </w:tabs>
      <w:spacing w:before="100" w:beforeAutospacing="1" w:after="100" w:afterAutospacing="1" w:line="360" w:lineRule="auto"/>
      <w:ind w:left="360" w:firstLine="284"/>
      <w:jc w:val="both"/>
    </w:pPr>
    <w:rPr>
      <w:rFonts w:ascii="Times New Roman" w:hAnsi="Times New Roman" w:cs="Arial"/>
      <w:b/>
      <w:bCs/>
      <w:kern w:val="32"/>
      <w:sz w:val="28"/>
      <w:szCs w:val="32"/>
      <w:lang w:val="de-DE" w:eastAsia="de-DE"/>
    </w:rPr>
  </w:style>
  <w:style w:type="paragraph" w:customStyle="1" w:styleId="Style16ptBoldCentered">
    <w:name w:val="Style 16 pt Bold Centered"/>
    <w:basedOn w:val="Normal"/>
    <w:autoRedefine/>
    <w:rsid w:val="009F51DF"/>
    <w:pPr>
      <w:widowControl/>
      <w:tabs>
        <w:tab w:val="clear" w:pos="720"/>
        <w:tab w:val="clear" w:pos="1440"/>
        <w:tab w:val="clear" w:pos="2160"/>
        <w:tab w:val="clear" w:pos="4253"/>
        <w:tab w:val="clear" w:pos="8505"/>
      </w:tabs>
      <w:spacing w:before="0" w:after="0" w:line="360" w:lineRule="auto"/>
      <w:ind w:firstLine="284"/>
      <w:jc w:val="center"/>
    </w:pPr>
    <w:rPr>
      <w:b/>
      <w:bCs/>
      <w:sz w:val="32"/>
      <w:szCs w:val="20"/>
      <w:lang w:val="de-DE" w:eastAsia="de-DE"/>
    </w:rPr>
  </w:style>
  <w:style w:type="character" w:customStyle="1" w:styleId="hit">
    <w:name w:val="hit"/>
    <w:basedOn w:val="DefaultParagraphFont"/>
    <w:rsid w:val="009F51DF"/>
  </w:style>
  <w:style w:type="paragraph" w:customStyle="1" w:styleId="Chthchhnh">
    <w:name w:val="@ Chú thích hình"/>
    <w:basedOn w:val="Normal"/>
    <w:rsid w:val="00BC0586"/>
    <w:pPr>
      <w:widowControl/>
      <w:tabs>
        <w:tab w:val="clear" w:pos="720"/>
        <w:tab w:val="clear" w:pos="1440"/>
        <w:tab w:val="clear" w:pos="2160"/>
        <w:tab w:val="clear" w:pos="4253"/>
        <w:tab w:val="clear" w:pos="8505"/>
      </w:tabs>
      <w:spacing w:line="240" w:lineRule="auto"/>
      <w:ind w:firstLine="0"/>
      <w:jc w:val="center"/>
    </w:pPr>
    <w:rPr>
      <w:i/>
      <w:color w:val="000000"/>
      <w:sz w:val="20"/>
      <w:szCs w:val="24"/>
    </w:rPr>
  </w:style>
  <w:style w:type="paragraph" w:styleId="BlockText">
    <w:name w:val="Block Text"/>
    <w:basedOn w:val="Normal"/>
    <w:rsid w:val="0005352A"/>
    <w:pPr>
      <w:widowControl/>
      <w:tabs>
        <w:tab w:val="clear" w:pos="720"/>
        <w:tab w:val="clear" w:pos="1440"/>
        <w:tab w:val="clear" w:pos="2160"/>
        <w:tab w:val="clear" w:pos="4253"/>
        <w:tab w:val="clear" w:pos="8505"/>
      </w:tabs>
      <w:spacing w:before="288" w:after="252" w:line="240" w:lineRule="auto"/>
      <w:ind w:left="360" w:right="144" w:hanging="360"/>
      <w:jc w:val="left"/>
    </w:pPr>
    <w:rPr>
      <w:szCs w:val="24"/>
    </w:rPr>
  </w:style>
  <w:style w:type="paragraph" w:styleId="NormalWeb">
    <w:name w:val="Normal (Web)"/>
    <w:basedOn w:val="Normal"/>
    <w:rsid w:val="0005352A"/>
    <w:pPr>
      <w:widowControl/>
      <w:tabs>
        <w:tab w:val="clear" w:pos="720"/>
        <w:tab w:val="clear" w:pos="1440"/>
        <w:tab w:val="clear" w:pos="2160"/>
        <w:tab w:val="clear" w:pos="4253"/>
        <w:tab w:val="clear" w:pos="8505"/>
      </w:tabs>
      <w:spacing w:before="100" w:beforeAutospacing="1" w:after="100" w:afterAutospacing="1" w:line="240" w:lineRule="auto"/>
      <w:jc w:val="left"/>
    </w:pPr>
    <w:rPr>
      <w:szCs w:val="24"/>
      <w:lang w:val="en-GB" w:eastAsia="en-GB"/>
    </w:rPr>
  </w:style>
  <w:style w:type="character" w:styleId="Strong">
    <w:name w:val="Strong"/>
    <w:qFormat/>
    <w:rsid w:val="0005352A"/>
    <w:rPr>
      <w:b/>
      <w:bCs/>
    </w:rPr>
  </w:style>
  <w:style w:type="character" w:customStyle="1" w:styleId="apple-converted-space">
    <w:name w:val="apple-converted-space"/>
    <w:basedOn w:val="DefaultParagraphFont"/>
    <w:rsid w:val="0057758B"/>
  </w:style>
  <w:style w:type="character" w:styleId="Emphasis">
    <w:name w:val="Emphasis"/>
    <w:qFormat/>
    <w:rsid w:val="0005352A"/>
    <w:rPr>
      <w:i/>
      <w:iCs/>
    </w:rPr>
  </w:style>
  <w:style w:type="character" w:customStyle="1" w:styleId="articletext">
    <w:name w:val="articletext"/>
    <w:basedOn w:val="DefaultParagraphFont"/>
    <w:rsid w:val="0005352A"/>
  </w:style>
  <w:style w:type="paragraph" w:styleId="TOC1">
    <w:name w:val="toc 1"/>
    <w:basedOn w:val="Normal"/>
    <w:next w:val="Normal"/>
    <w:autoRedefine/>
    <w:rsid w:val="0005352A"/>
    <w:pPr>
      <w:widowControl/>
      <w:tabs>
        <w:tab w:val="clear" w:pos="720"/>
        <w:tab w:val="clear" w:pos="1440"/>
        <w:tab w:val="clear" w:pos="2160"/>
        <w:tab w:val="clear" w:pos="4253"/>
        <w:tab w:val="clear" w:pos="8505"/>
      </w:tabs>
      <w:spacing w:before="0" w:after="0" w:line="240" w:lineRule="auto"/>
      <w:jc w:val="left"/>
    </w:pPr>
    <w:rPr>
      <w:sz w:val="26"/>
      <w:szCs w:val="26"/>
      <w:lang w:val="en-GB" w:eastAsia="en-GB"/>
    </w:rPr>
  </w:style>
  <w:style w:type="paragraph" w:styleId="TOC2">
    <w:name w:val="toc 2"/>
    <w:basedOn w:val="Normal"/>
    <w:next w:val="Normal"/>
    <w:autoRedefine/>
    <w:rsid w:val="0005352A"/>
    <w:pPr>
      <w:widowControl/>
      <w:tabs>
        <w:tab w:val="clear" w:pos="720"/>
        <w:tab w:val="clear" w:pos="1440"/>
        <w:tab w:val="clear" w:pos="2160"/>
        <w:tab w:val="clear" w:pos="4253"/>
        <w:tab w:val="clear" w:pos="8505"/>
      </w:tabs>
      <w:spacing w:before="0" w:after="0" w:line="240" w:lineRule="auto"/>
      <w:ind w:left="260"/>
      <w:jc w:val="left"/>
    </w:pPr>
    <w:rPr>
      <w:sz w:val="26"/>
      <w:szCs w:val="26"/>
      <w:lang w:val="en-GB" w:eastAsia="en-GB"/>
    </w:rPr>
  </w:style>
  <w:style w:type="paragraph" w:styleId="TOC3">
    <w:name w:val="toc 3"/>
    <w:basedOn w:val="Normal"/>
    <w:next w:val="Normal"/>
    <w:autoRedefine/>
    <w:rsid w:val="0005352A"/>
    <w:pPr>
      <w:widowControl/>
      <w:tabs>
        <w:tab w:val="clear" w:pos="720"/>
        <w:tab w:val="clear" w:pos="1440"/>
        <w:tab w:val="clear" w:pos="2160"/>
        <w:tab w:val="clear" w:pos="4253"/>
        <w:tab w:val="clear" w:pos="8505"/>
      </w:tabs>
      <w:spacing w:before="0" w:after="0" w:line="240" w:lineRule="auto"/>
      <w:ind w:left="520"/>
      <w:jc w:val="left"/>
    </w:pPr>
    <w:rPr>
      <w:sz w:val="26"/>
      <w:szCs w:val="26"/>
      <w:lang w:val="en-GB" w:eastAsia="en-GB"/>
    </w:rPr>
  </w:style>
  <w:style w:type="paragraph" w:styleId="TOC4">
    <w:name w:val="toc 4"/>
    <w:basedOn w:val="Normal"/>
    <w:next w:val="Normal"/>
    <w:autoRedefine/>
    <w:rsid w:val="0005352A"/>
    <w:pPr>
      <w:widowControl/>
      <w:tabs>
        <w:tab w:val="clear" w:pos="720"/>
        <w:tab w:val="clear" w:pos="1440"/>
        <w:tab w:val="clear" w:pos="2160"/>
        <w:tab w:val="clear" w:pos="4253"/>
        <w:tab w:val="clear" w:pos="8505"/>
      </w:tabs>
      <w:spacing w:before="0" w:after="0" w:line="240" w:lineRule="auto"/>
      <w:ind w:left="780"/>
      <w:jc w:val="left"/>
    </w:pPr>
    <w:rPr>
      <w:sz w:val="26"/>
      <w:szCs w:val="26"/>
      <w:lang w:val="en-GB" w:eastAsia="en-GB"/>
    </w:rPr>
  </w:style>
  <w:style w:type="paragraph" w:styleId="TOC5">
    <w:name w:val="toc 5"/>
    <w:basedOn w:val="Normal"/>
    <w:next w:val="Normal"/>
    <w:autoRedefine/>
    <w:rsid w:val="0005352A"/>
    <w:pPr>
      <w:widowControl/>
      <w:tabs>
        <w:tab w:val="clear" w:pos="720"/>
        <w:tab w:val="clear" w:pos="1440"/>
        <w:tab w:val="clear" w:pos="2160"/>
        <w:tab w:val="clear" w:pos="4253"/>
        <w:tab w:val="clear" w:pos="8505"/>
      </w:tabs>
      <w:spacing w:before="0" w:after="0" w:line="240" w:lineRule="auto"/>
      <w:ind w:left="1040"/>
      <w:jc w:val="left"/>
    </w:pPr>
    <w:rPr>
      <w:sz w:val="26"/>
      <w:szCs w:val="26"/>
      <w:lang w:val="en-GB" w:eastAsia="en-GB"/>
    </w:rPr>
  </w:style>
  <w:style w:type="paragraph" w:styleId="TOC6">
    <w:name w:val="toc 6"/>
    <w:basedOn w:val="Normal"/>
    <w:next w:val="Normal"/>
    <w:autoRedefine/>
    <w:rsid w:val="0005352A"/>
    <w:pPr>
      <w:widowControl/>
      <w:tabs>
        <w:tab w:val="clear" w:pos="720"/>
        <w:tab w:val="clear" w:pos="1440"/>
        <w:tab w:val="clear" w:pos="2160"/>
        <w:tab w:val="clear" w:pos="4253"/>
        <w:tab w:val="clear" w:pos="8505"/>
      </w:tabs>
      <w:spacing w:before="0" w:after="0" w:line="240" w:lineRule="auto"/>
      <w:ind w:left="1300"/>
      <w:jc w:val="left"/>
    </w:pPr>
    <w:rPr>
      <w:sz w:val="26"/>
      <w:szCs w:val="26"/>
      <w:lang w:val="en-GB" w:eastAsia="en-GB"/>
    </w:rPr>
  </w:style>
  <w:style w:type="character" w:customStyle="1" w:styleId="Tmtt-AbstractNidungChar">
    <w:name w:val="@ Tóm tắt - Abstract (Nội dung) Char"/>
    <w:link w:val="Tmtt-AbstractNidung"/>
    <w:rsid w:val="002F10B5"/>
    <w:rPr>
      <w:rFonts w:ascii="Arial" w:hAnsi="Arial"/>
      <w:sz w:val="18"/>
      <w:szCs w:val="28"/>
      <w:lang w:val="x-none" w:eastAsia="x-none"/>
    </w:rPr>
  </w:style>
  <w:style w:type="paragraph" w:customStyle="1" w:styleId="parasuite">
    <w:name w:val="para suite"/>
    <w:basedOn w:val="Normal"/>
    <w:rsid w:val="00082C27"/>
    <w:pPr>
      <w:widowControl/>
      <w:tabs>
        <w:tab w:val="clear" w:pos="720"/>
        <w:tab w:val="clear" w:pos="1440"/>
        <w:tab w:val="clear" w:pos="2160"/>
        <w:tab w:val="clear" w:pos="4253"/>
        <w:tab w:val="clear" w:pos="8505"/>
      </w:tabs>
      <w:overflowPunct w:val="0"/>
      <w:autoSpaceDE w:val="0"/>
      <w:autoSpaceDN w:val="0"/>
      <w:adjustRightInd w:val="0"/>
      <w:spacing w:before="120" w:after="0" w:line="280" w:lineRule="exact"/>
      <w:ind w:firstLine="0"/>
      <w:textAlignment w:val="baseline"/>
    </w:pPr>
    <w:rPr>
      <w:sz w:val="24"/>
      <w:szCs w:val="20"/>
    </w:rPr>
  </w:style>
  <w:style w:type="paragraph" w:customStyle="1" w:styleId="Figurelgende">
    <w:name w:val="Figure (légende)"/>
    <w:basedOn w:val="Normal"/>
    <w:next w:val="Normal"/>
    <w:rsid w:val="00082C27"/>
    <w:pPr>
      <w:widowControl/>
      <w:tabs>
        <w:tab w:val="clear" w:pos="720"/>
        <w:tab w:val="clear" w:pos="1440"/>
        <w:tab w:val="clear" w:pos="2160"/>
        <w:tab w:val="clear" w:pos="4253"/>
        <w:tab w:val="clear" w:pos="8505"/>
      </w:tabs>
      <w:overflowPunct w:val="0"/>
      <w:autoSpaceDE w:val="0"/>
      <w:autoSpaceDN w:val="0"/>
      <w:adjustRightInd w:val="0"/>
      <w:spacing w:before="160" w:line="240" w:lineRule="auto"/>
      <w:ind w:firstLine="0"/>
      <w:jc w:val="center"/>
      <w:textAlignment w:val="baseline"/>
    </w:pPr>
    <w:rPr>
      <w:sz w:val="20"/>
      <w:szCs w:val="20"/>
    </w:rPr>
  </w:style>
  <w:style w:type="paragraph" w:customStyle="1" w:styleId="1">
    <w:name w:val="1"/>
    <w:basedOn w:val="Heading1"/>
    <w:qFormat/>
    <w:rsid w:val="00EB4961"/>
    <w:pPr>
      <w:widowControl/>
      <w:tabs>
        <w:tab w:val="clear" w:pos="720"/>
        <w:tab w:val="clear" w:pos="1440"/>
        <w:tab w:val="clear" w:pos="2160"/>
        <w:tab w:val="clear" w:pos="4253"/>
        <w:tab w:val="clear" w:pos="8505"/>
      </w:tabs>
      <w:spacing w:before="0" w:after="0" w:line="360" w:lineRule="auto"/>
      <w:ind w:firstLine="0"/>
    </w:pPr>
    <w:rPr>
      <w:rFonts w:ascii="Times New Roman" w:hAnsi="Times New Roman"/>
      <w:b/>
      <w:kern w:val="32"/>
      <w:sz w:val="30"/>
      <w:szCs w:val="40"/>
      <w:lang w:val="pt-BR"/>
    </w:rPr>
  </w:style>
  <w:style w:type="paragraph" w:styleId="ListParagraph">
    <w:name w:val="List Paragraph"/>
    <w:basedOn w:val="Normal"/>
    <w:uiPriority w:val="34"/>
    <w:qFormat/>
    <w:rsid w:val="007545EE"/>
    <w:pPr>
      <w:tabs>
        <w:tab w:val="clear" w:pos="720"/>
        <w:tab w:val="clear" w:pos="1440"/>
        <w:tab w:val="clear" w:pos="2160"/>
        <w:tab w:val="clear" w:pos="4253"/>
        <w:tab w:val="clear" w:pos="8505"/>
      </w:tabs>
      <w:spacing w:line="240" w:lineRule="auto"/>
      <w:ind w:left="720" w:firstLine="284"/>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5.png"/><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oleObject" Target="embeddings/oleObject15.bin"/><Relationship Id="rId47" Type="http://schemas.openxmlformats.org/officeDocument/2006/relationships/image" Target="media/image19.wmf"/><Relationship Id="rId50" Type="http://schemas.openxmlformats.org/officeDocument/2006/relationships/oleObject" Target="embeddings/oleObject19.bin"/><Relationship Id="rId55" Type="http://schemas.openxmlformats.org/officeDocument/2006/relationships/image" Target="media/image23.png"/><Relationship Id="rId63" Type="http://schemas.openxmlformats.org/officeDocument/2006/relationships/image" Target="media/image28.png"/><Relationship Id="rId68" Type="http://schemas.openxmlformats.org/officeDocument/2006/relationships/oleObject" Target="embeddings/oleObject2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18.wmf"/><Relationship Id="rId53" Type="http://schemas.openxmlformats.org/officeDocument/2006/relationships/image" Target="media/image22.png"/><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3.bin"/><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18.bin"/><Relationship Id="rId56" Type="http://schemas.openxmlformats.org/officeDocument/2006/relationships/image" Target="media/image24.png"/><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oleObject" Target="embeddings/oleObject17.bin"/><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media/image5.wmf"/><Relationship Id="rId41" Type="http://schemas.openxmlformats.org/officeDocument/2006/relationships/image" Target="media/image16.wmf"/><Relationship Id="rId54" Type="http://schemas.openxmlformats.org/officeDocument/2006/relationships/oleObject" Target="embeddings/oleObject21.bin"/><Relationship Id="rId62" Type="http://schemas.openxmlformats.org/officeDocument/2006/relationships/oleObject" Target="embeddings/oleObject24.bin"/><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egioiso.vn\My%20Documents\Downloads\2012_70554750.533424_tap_chi_dhdn_-_mau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71A12-961D-401D-A2EE-13C4D447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2012_70554750.533424_tap_chi_dhdn_-_mau2</Template>
  <TotalTime>0</TotalTime>
  <Pages>10</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2019-02-26T23:30:00Z</dcterms:created>
  <dcterms:modified xsi:type="dcterms:W3CDTF">2019-03-28T08:45:00Z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